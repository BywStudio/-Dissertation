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7485" w:rsidRDefault="001A7485">
      <w:pPr>
        <w:rPr>
          <w:rFonts w:hint="eastAsia"/>
        </w:rPr>
      </w:pPr>
    </w:p>
    <w:p w:rsidR="001A7485" w:rsidRDefault="00000000">
      <w:pPr>
        <w:tabs>
          <w:tab w:val="left" w:pos="4140"/>
          <w:tab w:val="left" w:pos="5400"/>
        </w:tabs>
        <w:jc w:val="center"/>
      </w:pPr>
      <w:r>
        <w:rPr>
          <w:noProof/>
        </w:rPr>
        <w:drawing>
          <wp:inline distT="0" distB="0" distL="114300" distR="114300">
            <wp:extent cx="3409950" cy="702310"/>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409950" cy="702310"/>
                    </a:xfrm>
                    <a:prstGeom prst="rect">
                      <a:avLst/>
                    </a:prstGeom>
                    <a:noFill/>
                    <a:ln>
                      <a:noFill/>
                    </a:ln>
                  </pic:spPr>
                </pic:pic>
              </a:graphicData>
            </a:graphic>
          </wp:inline>
        </w:drawing>
      </w:r>
    </w:p>
    <w:p w:rsidR="001A7485" w:rsidRDefault="001A7485">
      <w:pPr>
        <w:tabs>
          <w:tab w:val="left" w:pos="4140"/>
          <w:tab w:val="left" w:pos="5400"/>
        </w:tabs>
        <w:ind w:left="570"/>
        <w:jc w:val="center"/>
      </w:pPr>
    </w:p>
    <w:p w:rsidR="001A7485" w:rsidRDefault="00000000">
      <w:pPr>
        <w:tabs>
          <w:tab w:val="left" w:pos="4140"/>
          <w:tab w:val="left" w:pos="5400"/>
        </w:tabs>
        <w:ind w:left="570"/>
        <w:jc w:val="center"/>
        <w:rPr>
          <w:rFonts w:ascii="黑体" w:eastAsia="黑体" w:hAnsi="黑体"/>
          <w:b/>
          <w:sz w:val="72"/>
        </w:rPr>
      </w:pPr>
      <w:r>
        <w:rPr>
          <w:rFonts w:ascii="黑体" w:eastAsia="黑体" w:hAnsi="黑体" w:hint="eastAsia"/>
          <w:b/>
          <w:sz w:val="72"/>
        </w:rPr>
        <w:t>自学考试毕业论文</w:t>
      </w:r>
    </w:p>
    <w:p w:rsidR="001A7485" w:rsidRDefault="00000000">
      <w:pPr>
        <w:tabs>
          <w:tab w:val="left" w:pos="4140"/>
          <w:tab w:val="left" w:pos="5400"/>
        </w:tabs>
        <w:ind w:left="570"/>
        <w:jc w:val="center"/>
        <w:rPr>
          <w:b/>
          <w:sz w:val="52"/>
        </w:rPr>
      </w:pPr>
      <w:r>
        <w:rPr>
          <w:noProof/>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595630</wp:posOffset>
            </wp:positionV>
            <wp:extent cx="1250950" cy="1095375"/>
            <wp:effectExtent l="0" t="0" r="6350" b="9525"/>
            <wp:wrapSquare wrapText="lef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1250950" cy="1095375"/>
                    </a:xfrm>
                    <a:prstGeom prst="rect">
                      <a:avLst/>
                    </a:prstGeom>
                    <a:noFill/>
                    <a:ln>
                      <a:noFill/>
                    </a:ln>
                  </pic:spPr>
                </pic:pic>
              </a:graphicData>
            </a:graphic>
          </wp:anchor>
        </w:drawing>
      </w:r>
    </w:p>
    <w:p w:rsidR="001A7485" w:rsidRDefault="00000000">
      <w:pPr>
        <w:tabs>
          <w:tab w:val="left" w:pos="4140"/>
          <w:tab w:val="left" w:pos="5400"/>
        </w:tabs>
        <w:jc w:val="center"/>
        <w:rPr>
          <w:rFonts w:ascii="仿宋_GB2312" w:eastAsia="仿宋_GB2312"/>
          <w:sz w:val="84"/>
          <w:szCs w:val="84"/>
        </w:rPr>
      </w:pPr>
      <w:r>
        <w:rPr>
          <w:rFonts w:ascii="仿宋_GB2312" w:eastAsia="仿宋_GB2312" w:hint="eastAsia"/>
          <w:sz w:val="84"/>
          <w:szCs w:val="84"/>
        </w:rPr>
        <w:t xml:space="preserve">  </w:t>
      </w: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jc w:val="center"/>
        <w:rPr>
          <w:rFonts w:ascii="仿宋_GB2312" w:eastAsia="仿宋_GB2312"/>
          <w:szCs w:val="84"/>
        </w:rPr>
      </w:pPr>
    </w:p>
    <w:p w:rsidR="001A7485" w:rsidRDefault="001A7485">
      <w:pPr>
        <w:tabs>
          <w:tab w:val="left" w:pos="4140"/>
          <w:tab w:val="left" w:pos="5400"/>
        </w:tabs>
        <w:rPr>
          <w:rFonts w:ascii="仿宋_GB2312" w:eastAsia="仿宋_GB2312"/>
          <w:szCs w:val="84"/>
        </w:rPr>
      </w:pPr>
    </w:p>
    <w:p w:rsidR="001A7485" w:rsidRDefault="00000000" w:rsidP="00597375">
      <w:pPr>
        <w:ind w:firstLineChars="500" w:firstLine="1600"/>
        <w:rPr>
          <w:rFonts w:ascii="Times New Roman" w:hAnsi="Times New Roman" w:cs="Times New Roman" w:hint="eastAsia"/>
          <w:b/>
          <w:sz w:val="32"/>
          <w:szCs w:val="32"/>
          <w:u w:val="single"/>
        </w:rPr>
      </w:pPr>
      <w:r>
        <w:rPr>
          <w:rFonts w:ascii="宋体" w:hAnsi="宋体" w:hint="eastAsia"/>
          <w:b/>
          <w:sz w:val="32"/>
          <w:szCs w:val="32"/>
        </w:rPr>
        <w:t>论文题目：</w:t>
      </w:r>
      <w:r w:rsidR="00AB650B">
        <w:rPr>
          <w:rFonts w:ascii="黑体" w:eastAsia="黑体" w:hAnsi="黑体" w:cs="Times New Roman" w:hint="eastAsia"/>
          <w:b/>
          <w:sz w:val="32"/>
          <w:szCs w:val="32"/>
          <w:u w:val="single"/>
        </w:rPr>
        <w:t>论《海边的卡夫卡》</w:t>
      </w:r>
      <w:r w:rsidR="00CC438A">
        <w:rPr>
          <w:rFonts w:ascii="黑体" w:eastAsia="黑体" w:hAnsi="黑体" w:cs="Times New Roman" w:hint="eastAsia"/>
          <w:b/>
          <w:sz w:val="32"/>
          <w:szCs w:val="32"/>
          <w:u w:val="single"/>
        </w:rPr>
        <w:t>的“沙尘暴”</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作</w:t>
      </w:r>
      <w:r>
        <w:rPr>
          <w:rFonts w:ascii="宋体" w:hAnsi="宋体" w:hint="eastAsia"/>
          <w:b/>
          <w:sz w:val="32"/>
          <w:szCs w:val="32"/>
        </w:rPr>
        <w:t xml:space="preserve">    </w:t>
      </w:r>
      <w:r>
        <w:rPr>
          <w:rFonts w:ascii="宋体" w:hAnsi="宋体" w:hint="eastAsia"/>
          <w:b/>
          <w:sz w:val="32"/>
          <w:szCs w:val="32"/>
        </w:rPr>
        <w:t>者：</w:t>
      </w:r>
      <w:r>
        <w:rPr>
          <w:rFonts w:ascii="宋体" w:hAnsi="宋体" w:hint="eastAsia"/>
          <w:b/>
          <w:sz w:val="32"/>
          <w:szCs w:val="32"/>
          <w:u w:val="single"/>
        </w:rPr>
        <w:t xml:space="preserve">   </w:t>
      </w:r>
      <w:r>
        <w:rPr>
          <w:rFonts w:ascii="宋体" w:hAnsi="宋体"/>
          <w:b/>
          <w:sz w:val="32"/>
          <w:szCs w:val="32"/>
          <w:u w:val="single"/>
        </w:rPr>
        <w:t xml:space="preserve">     </w:t>
      </w:r>
      <w:r w:rsidR="00597375">
        <w:rPr>
          <w:rFonts w:ascii="宋体" w:hAnsi="宋体" w:hint="eastAsia"/>
          <w:b/>
          <w:sz w:val="32"/>
          <w:szCs w:val="32"/>
          <w:u w:val="single"/>
        </w:rPr>
        <w:t>毕艺伟</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专业名称：</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sidR="00030AB9">
        <w:rPr>
          <w:rFonts w:ascii="宋体" w:hAnsi="宋体" w:hint="eastAsia"/>
          <w:b/>
          <w:sz w:val="32"/>
          <w:szCs w:val="32"/>
          <w:u w:val="single"/>
        </w:rPr>
        <w:t>汉语言文学</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准考证号：</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sidR="00726FE0">
        <w:rPr>
          <w:rFonts w:ascii="黑体" w:eastAsia="黑体" w:hAnsi="黑体" w:hint="eastAsia"/>
          <w:b/>
          <w:sz w:val="32"/>
          <w:szCs w:val="32"/>
          <w:u w:val="single"/>
        </w:rPr>
        <w:t>132323100155</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u w:val="single"/>
        </w:rPr>
      </w:pPr>
      <w:r>
        <w:rPr>
          <w:rFonts w:ascii="宋体" w:hAnsi="宋体" w:hint="eastAsia"/>
          <w:b/>
          <w:sz w:val="32"/>
          <w:szCs w:val="32"/>
        </w:rPr>
        <w:t>指导教师：</w:t>
      </w:r>
      <w:r>
        <w:rPr>
          <w:rFonts w:ascii="宋体" w:hAnsi="宋体" w:hint="eastAsia"/>
          <w:b/>
          <w:sz w:val="32"/>
          <w:szCs w:val="32"/>
          <w:u w:val="single"/>
        </w:rPr>
        <w:t xml:space="preserve">   </w:t>
      </w:r>
      <w:r>
        <w:rPr>
          <w:rFonts w:ascii="宋体" w:hAnsi="宋体"/>
          <w:b/>
          <w:sz w:val="32"/>
          <w:szCs w:val="32"/>
          <w:u w:val="single"/>
        </w:rPr>
        <w:t xml:space="preserve">     </w:t>
      </w:r>
      <w:r w:rsidR="00CB4CFE">
        <w:rPr>
          <w:rFonts w:ascii="宋体" w:hAnsi="宋体" w:hint="eastAsia"/>
          <w:b/>
          <w:sz w:val="32"/>
          <w:szCs w:val="32"/>
          <w:u w:val="single"/>
        </w:rPr>
        <w:t>李盛</w:t>
      </w:r>
      <w:r>
        <w:rPr>
          <w:rFonts w:ascii="宋体" w:hAnsi="宋体" w:hint="eastAsia"/>
          <w:b/>
          <w:sz w:val="32"/>
          <w:szCs w:val="32"/>
          <w:u w:val="single"/>
        </w:rPr>
        <w:t xml:space="preserve"> </w:t>
      </w:r>
      <w:r w:rsidR="003929F2">
        <w:rPr>
          <w:rFonts w:ascii="宋体" w:hAnsi="宋体" w:hint="eastAsia"/>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000000">
      <w:pPr>
        <w:tabs>
          <w:tab w:val="left" w:pos="4140"/>
          <w:tab w:val="left" w:pos="5400"/>
        </w:tabs>
        <w:ind w:right="1124" w:firstLineChars="500" w:firstLine="1600"/>
        <w:rPr>
          <w:rFonts w:ascii="宋体" w:hAnsi="宋体"/>
          <w:b/>
          <w:sz w:val="32"/>
          <w:szCs w:val="32"/>
        </w:rPr>
      </w:pPr>
      <w:r>
        <w:rPr>
          <w:rFonts w:ascii="宋体" w:hAnsi="宋体" w:hint="eastAsia"/>
          <w:b/>
          <w:sz w:val="32"/>
          <w:szCs w:val="32"/>
        </w:rPr>
        <w:t>答辩编号：</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r w:rsidR="00051AB9">
        <w:rPr>
          <w:rFonts w:ascii="黑体" w:eastAsia="黑体" w:hAnsi="黑体" w:hint="eastAsia"/>
          <w:b/>
          <w:sz w:val="32"/>
          <w:szCs w:val="32"/>
          <w:u w:val="single"/>
        </w:rPr>
        <w:t>0009</w:t>
      </w:r>
      <w:r>
        <w:rPr>
          <w:rFonts w:ascii="宋体" w:hAnsi="宋体"/>
          <w:b/>
          <w:sz w:val="32"/>
          <w:szCs w:val="32"/>
          <w:u w:val="single"/>
        </w:rPr>
        <w:t xml:space="preserve">   </w:t>
      </w:r>
      <w:r>
        <w:rPr>
          <w:rFonts w:ascii="宋体" w:hAnsi="宋体" w:hint="eastAsia"/>
          <w:b/>
          <w:sz w:val="32"/>
          <w:szCs w:val="32"/>
          <w:u w:val="single"/>
        </w:rPr>
        <w:t xml:space="preserve">   </w:t>
      </w:r>
      <w:r>
        <w:rPr>
          <w:rFonts w:ascii="宋体" w:hAnsi="宋体"/>
          <w:b/>
          <w:sz w:val="32"/>
          <w:szCs w:val="32"/>
          <w:u w:val="single"/>
        </w:rPr>
        <w:t xml:space="preserve"> </w:t>
      </w:r>
      <w:r>
        <w:rPr>
          <w:rFonts w:ascii="宋体" w:hAnsi="宋体" w:hint="eastAsia"/>
          <w:b/>
          <w:sz w:val="32"/>
          <w:szCs w:val="32"/>
          <w:u w:val="single"/>
        </w:rPr>
        <w:t xml:space="preserve">  </w:t>
      </w:r>
    </w:p>
    <w:p w:rsidR="001A7485" w:rsidRDefault="001A7485">
      <w:pPr>
        <w:jc w:val="center"/>
        <w:rPr>
          <w:rFonts w:ascii="宋体" w:hAnsi="宋体"/>
          <w:b/>
          <w:sz w:val="32"/>
          <w:szCs w:val="32"/>
        </w:rPr>
      </w:pPr>
    </w:p>
    <w:p w:rsidR="001A7485" w:rsidRDefault="001A7485">
      <w:pPr>
        <w:jc w:val="center"/>
        <w:rPr>
          <w:rFonts w:ascii="宋体" w:hAnsi="宋体"/>
          <w:b/>
          <w:sz w:val="32"/>
          <w:szCs w:val="32"/>
        </w:rPr>
      </w:pPr>
    </w:p>
    <w:p w:rsidR="001A7485" w:rsidRDefault="001A7485">
      <w:pPr>
        <w:rPr>
          <w:rFonts w:ascii="宋体" w:hAnsi="宋体"/>
          <w:b/>
          <w:sz w:val="32"/>
          <w:szCs w:val="32"/>
        </w:rPr>
      </w:pPr>
    </w:p>
    <w:p w:rsidR="001A7485" w:rsidRDefault="00000000">
      <w:pPr>
        <w:jc w:val="center"/>
        <w:rPr>
          <w:rFonts w:ascii="宋体" w:hAnsi="宋体"/>
          <w:b/>
          <w:sz w:val="32"/>
          <w:szCs w:val="32"/>
        </w:rPr>
      </w:pPr>
      <w:r>
        <w:rPr>
          <w:rFonts w:ascii="宋体" w:hAnsi="宋体" w:hint="eastAsia"/>
          <w:b/>
          <w:sz w:val="32"/>
          <w:szCs w:val="32"/>
        </w:rPr>
        <w:t>年</w:t>
      </w:r>
      <w:r>
        <w:rPr>
          <w:rFonts w:ascii="宋体" w:hAnsi="宋体" w:hint="eastAsia"/>
          <w:b/>
          <w:sz w:val="32"/>
          <w:szCs w:val="32"/>
        </w:rPr>
        <w:t xml:space="preserve">    </w:t>
      </w:r>
      <w:r>
        <w:rPr>
          <w:rFonts w:ascii="宋体" w:hAnsi="宋体" w:hint="eastAsia"/>
          <w:b/>
          <w:sz w:val="32"/>
          <w:szCs w:val="32"/>
        </w:rPr>
        <w:t>月</w:t>
      </w:r>
      <w:r>
        <w:rPr>
          <w:rFonts w:ascii="宋体" w:hAnsi="宋体" w:hint="eastAsia"/>
          <w:b/>
          <w:sz w:val="32"/>
          <w:szCs w:val="32"/>
        </w:rPr>
        <w:t xml:space="preserve">    </w:t>
      </w:r>
      <w:r>
        <w:rPr>
          <w:rFonts w:ascii="宋体" w:hAnsi="宋体" w:hint="eastAsia"/>
          <w:b/>
          <w:sz w:val="32"/>
          <w:szCs w:val="32"/>
        </w:rPr>
        <w:t>日</w:t>
      </w:r>
    </w:p>
    <w:p w:rsidR="001A7485" w:rsidRDefault="00000000">
      <w:pPr>
        <w:jc w:val="center"/>
        <w:rPr>
          <w:rFonts w:ascii="宋体" w:hAnsi="宋体"/>
          <w:b/>
          <w:bCs/>
          <w:spacing w:val="30"/>
          <w:sz w:val="44"/>
          <w:szCs w:val="44"/>
        </w:rPr>
      </w:pPr>
      <w:r>
        <w:rPr>
          <w:rFonts w:ascii="宋体" w:hAnsi="宋体" w:hint="eastAsia"/>
          <w:b/>
          <w:bCs/>
          <w:spacing w:val="30"/>
          <w:sz w:val="44"/>
          <w:szCs w:val="44"/>
        </w:rPr>
        <w:lastRenderedPageBreak/>
        <w:t>毕业论文独创性声明</w:t>
      </w:r>
    </w:p>
    <w:p w:rsidR="001A7485" w:rsidRDefault="001A7485">
      <w:pPr>
        <w:pStyle w:val="a3"/>
        <w:adjustRightInd w:val="0"/>
        <w:snapToGrid w:val="0"/>
        <w:spacing w:line="600" w:lineRule="exact"/>
        <w:ind w:firstLine="651"/>
        <w:rPr>
          <w:rFonts w:ascii="宋体" w:hAnsi="宋体"/>
          <w:b/>
          <w:bCs/>
          <w:spacing w:val="20"/>
          <w:sz w:val="28"/>
          <w:szCs w:val="28"/>
        </w:rPr>
      </w:pP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hint="eastAsia"/>
          <w:b/>
          <w:bCs/>
          <w:spacing w:val="20"/>
          <w:sz w:val="28"/>
          <w:szCs w:val="28"/>
        </w:rPr>
        <w:t>本人郑重声明：</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1、坚持以“求实、创新”的科学精神从事研究工作。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2、本论文是我个人在导师指导下进行的研究工作和取得的研究成果。</w:t>
      </w:r>
    </w:p>
    <w:p w:rsidR="001A7485" w:rsidRDefault="00000000">
      <w:pPr>
        <w:pStyle w:val="a3"/>
        <w:adjustRightInd w:val="0"/>
        <w:snapToGrid w:val="0"/>
        <w:spacing w:line="800" w:lineRule="exact"/>
        <w:ind w:firstLine="651"/>
        <w:rPr>
          <w:rFonts w:ascii="宋体" w:hAnsi="宋体"/>
          <w:b/>
          <w:bCs/>
          <w:spacing w:val="20"/>
          <w:sz w:val="28"/>
          <w:szCs w:val="28"/>
        </w:rPr>
      </w:pPr>
      <w:r>
        <w:rPr>
          <w:rFonts w:ascii="宋体" w:hAnsi="宋体"/>
          <w:b/>
          <w:bCs/>
          <w:spacing w:val="20"/>
          <w:sz w:val="28"/>
          <w:szCs w:val="28"/>
        </w:rPr>
        <w:t>3、本论文中除引文外，所有实验、数据和有关材料均是真实的。</w:t>
      </w:r>
    </w:p>
    <w:p w:rsidR="001A7485" w:rsidRDefault="00000000">
      <w:pPr>
        <w:pStyle w:val="a3"/>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4、本论文中除引文和致谢的内容外，不包含其他人或其它机构已经发表或撰写过的研究成果。</w:t>
      </w:r>
    </w:p>
    <w:p w:rsidR="001A7485" w:rsidRDefault="00000000">
      <w:pPr>
        <w:pStyle w:val="a3"/>
        <w:tabs>
          <w:tab w:val="left" w:pos="0"/>
          <w:tab w:val="left" w:pos="540"/>
        </w:tabs>
        <w:adjustRightInd w:val="0"/>
        <w:snapToGrid w:val="0"/>
        <w:spacing w:line="800" w:lineRule="exact"/>
        <w:ind w:firstLineChars="196" w:firstLine="638"/>
        <w:rPr>
          <w:rFonts w:ascii="宋体" w:hAnsi="宋体"/>
          <w:b/>
          <w:bCs/>
          <w:spacing w:val="20"/>
          <w:sz w:val="28"/>
          <w:szCs w:val="28"/>
        </w:rPr>
      </w:pPr>
      <w:r>
        <w:rPr>
          <w:rFonts w:ascii="宋体" w:hAnsi="宋体"/>
          <w:b/>
          <w:bCs/>
          <w:spacing w:val="20"/>
          <w:sz w:val="28"/>
          <w:szCs w:val="28"/>
        </w:rPr>
        <w:t>5、其他同志对本研究所做的贡献均已在论文中作了声明并表示了谢意。</w:t>
      </w: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1A7485">
      <w:pPr>
        <w:adjustRightInd w:val="0"/>
        <w:snapToGrid w:val="0"/>
        <w:spacing w:line="360" w:lineRule="auto"/>
        <w:rPr>
          <w:rFonts w:ascii="宋体" w:hAnsi="宋体"/>
          <w:b/>
          <w:bCs/>
          <w:sz w:val="28"/>
          <w:szCs w:val="28"/>
        </w:rPr>
      </w:pPr>
    </w:p>
    <w:p w:rsidR="001A7485" w:rsidRDefault="00000000">
      <w:pPr>
        <w:adjustRightInd w:val="0"/>
        <w:snapToGrid w:val="0"/>
        <w:spacing w:line="360" w:lineRule="auto"/>
        <w:ind w:firstLineChars="1840" w:firstLine="5152"/>
        <w:rPr>
          <w:rFonts w:ascii="宋体" w:hAnsi="宋体"/>
          <w:b/>
          <w:bCs/>
          <w:sz w:val="28"/>
          <w:szCs w:val="28"/>
        </w:rPr>
      </w:pPr>
      <w:r>
        <w:rPr>
          <w:rFonts w:ascii="宋体" w:hAnsi="宋体" w:hint="eastAsia"/>
          <w:b/>
          <w:bCs/>
          <w:sz w:val="28"/>
          <w:szCs w:val="28"/>
        </w:rPr>
        <w:t>作者签名：</w:t>
      </w:r>
      <w:r>
        <w:rPr>
          <w:rFonts w:ascii="宋体" w:hAnsi="宋体"/>
          <w:b/>
          <w:bCs/>
          <w:sz w:val="28"/>
          <w:szCs w:val="28"/>
          <w:u w:val="single"/>
        </w:rPr>
        <w:t xml:space="preserve">              </w:t>
      </w:r>
    </w:p>
    <w:p w:rsidR="001A7485" w:rsidRDefault="00000000">
      <w:pPr>
        <w:adjustRightInd w:val="0"/>
        <w:snapToGrid w:val="0"/>
        <w:spacing w:line="360" w:lineRule="auto"/>
        <w:ind w:firstLineChars="1840" w:firstLine="5152"/>
        <w:rPr>
          <w:rFonts w:ascii="宋体" w:hAnsi="宋体"/>
          <w:b/>
          <w:bCs/>
          <w:spacing w:val="20"/>
          <w:sz w:val="28"/>
          <w:szCs w:val="28"/>
        </w:rPr>
      </w:pPr>
      <w:r>
        <w:rPr>
          <w:rFonts w:ascii="宋体" w:hAnsi="宋体" w:hint="eastAsia"/>
          <w:b/>
          <w:bCs/>
          <w:sz w:val="28"/>
          <w:szCs w:val="28"/>
        </w:rPr>
        <w:t>日</w:t>
      </w:r>
      <w:r>
        <w:rPr>
          <w:rFonts w:ascii="宋体" w:hAnsi="宋体"/>
          <w:b/>
          <w:bCs/>
          <w:sz w:val="28"/>
          <w:szCs w:val="28"/>
        </w:rPr>
        <w:t xml:space="preserve">    </w:t>
      </w:r>
      <w:r>
        <w:rPr>
          <w:rFonts w:ascii="宋体" w:hAnsi="宋体"/>
          <w:b/>
          <w:bCs/>
          <w:sz w:val="28"/>
          <w:szCs w:val="28"/>
        </w:rPr>
        <w:t>期：</w:t>
      </w:r>
      <w:r>
        <w:rPr>
          <w:rFonts w:ascii="宋体" w:hAnsi="宋体"/>
          <w:b/>
          <w:bCs/>
          <w:spacing w:val="20"/>
          <w:sz w:val="28"/>
          <w:szCs w:val="28"/>
          <w:u w:val="single"/>
        </w:rPr>
        <w:t xml:space="preserve">           </w:t>
      </w:r>
    </w:p>
    <w:p w:rsidR="001A7485" w:rsidRDefault="001A7485">
      <w:pPr>
        <w:rPr>
          <w:sz w:val="28"/>
          <w:szCs w:val="28"/>
        </w:rPr>
      </w:pPr>
    </w:p>
    <w:p w:rsidR="001A7485" w:rsidRDefault="001A7485"/>
    <w:p w:rsidR="001A7485" w:rsidRDefault="001A7485"/>
    <w:p w:rsidR="001A7485" w:rsidRDefault="001A7485"/>
    <w:p w:rsidR="001A7485" w:rsidRDefault="001A7485"/>
    <w:p w:rsidR="001A7485" w:rsidRDefault="00000000">
      <w:pPr>
        <w:spacing w:beforeLines="100" w:before="312" w:afterLines="100" w:after="312"/>
        <w:jc w:val="center"/>
        <w:rPr>
          <w:b/>
        </w:rPr>
      </w:pPr>
      <w:r>
        <w:rPr>
          <w:rFonts w:ascii="黑体" w:eastAsia="黑体" w:hAnsi="黑体" w:hint="eastAsia"/>
          <w:b/>
          <w:sz w:val="32"/>
          <w:szCs w:val="32"/>
        </w:rPr>
        <w:lastRenderedPageBreak/>
        <w:t xml:space="preserve">摘 </w:t>
      </w:r>
      <w:r>
        <w:rPr>
          <w:rFonts w:ascii="黑体" w:eastAsia="黑体" w:hAnsi="黑体"/>
          <w:b/>
          <w:sz w:val="32"/>
          <w:szCs w:val="32"/>
        </w:rPr>
        <w:t xml:space="preserve"> </w:t>
      </w:r>
      <w:r>
        <w:rPr>
          <w:rFonts w:ascii="黑体" w:eastAsia="黑体" w:hAnsi="黑体" w:hint="eastAsia"/>
          <w:b/>
          <w:sz w:val="32"/>
          <w:szCs w:val="32"/>
        </w:rPr>
        <w:t>要</w:t>
      </w:r>
    </w:p>
    <w:p w:rsidR="00D9598A" w:rsidRDefault="00140065">
      <w:pPr>
        <w:spacing w:line="400" w:lineRule="exact"/>
        <w:ind w:firstLineChars="200" w:firstLine="480"/>
        <w:rPr>
          <w:rFonts w:ascii="宋体" w:eastAsia="宋体" w:hAnsi="宋体"/>
          <w:color w:val="000000"/>
          <w:sz w:val="24"/>
        </w:rPr>
      </w:pPr>
      <w:r>
        <w:rPr>
          <w:rFonts w:ascii="宋体" w:eastAsia="宋体" w:hAnsi="宋体" w:hint="eastAsia"/>
          <w:color w:val="000000"/>
          <w:sz w:val="24"/>
        </w:rPr>
        <w:t>《海边的卡夫卡》</w:t>
      </w:r>
      <w:r w:rsidR="001A74E0">
        <w:rPr>
          <w:rFonts w:ascii="宋体" w:eastAsia="宋体" w:hAnsi="宋体" w:hint="eastAsia"/>
          <w:color w:val="000000"/>
          <w:sz w:val="24"/>
        </w:rPr>
        <w:t>是村上春树创作的一部充满超现实主义色彩的小说。小说中村上春树创造了“沙尘暴”这一意象。在小说中，“沙尘暴”不仅仅将命运比喻为这一自然现象，也象征着主人公内心的迷失与混乱。</w:t>
      </w:r>
    </w:p>
    <w:p w:rsidR="00D9598A"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田村卡夫卡在旅途中伴随着“沙尘暴”这一意象，暗示着他内心的动荡与不安。“沙尘暴”这一自然现象在现实生活中的肆虐如同他内心中的恐惧与困惑，他不断地与命运抗争，试图摆脱父亲“俄狄浦斯式”的诅咒，寻找自己的身份和生命的意义。</w:t>
      </w:r>
    </w:p>
    <w:p w:rsidR="003632EB" w:rsidRDefault="00D9598A">
      <w:pPr>
        <w:spacing w:line="400" w:lineRule="exact"/>
        <w:ind w:firstLineChars="200" w:firstLine="480"/>
        <w:rPr>
          <w:rFonts w:ascii="宋体" w:eastAsia="宋体" w:hAnsi="宋体"/>
          <w:color w:val="000000"/>
          <w:sz w:val="24"/>
        </w:rPr>
      </w:pPr>
      <w:r>
        <w:rPr>
          <w:rFonts w:ascii="宋体" w:eastAsia="宋体" w:hAnsi="宋体" w:hint="eastAsia"/>
          <w:color w:val="000000"/>
          <w:sz w:val="24"/>
        </w:rPr>
        <w:t>当然，在“沙尘暴”离开以后，最终恢复为一片宁静。两位主人公的结局也</w:t>
      </w:r>
      <w:r w:rsidR="007C1FD3">
        <w:rPr>
          <w:rFonts w:ascii="宋体" w:eastAsia="宋体" w:hAnsi="宋体" w:hint="eastAsia"/>
          <w:color w:val="000000"/>
          <w:sz w:val="24"/>
        </w:rPr>
        <w:t>符合这一意象在现实生活中的场景。两位主人公最后都寻找到了属于自己的</w:t>
      </w:r>
      <w:r w:rsidR="003632EB">
        <w:rPr>
          <w:rFonts w:ascii="宋体" w:eastAsia="宋体" w:hAnsi="宋体" w:hint="eastAsia"/>
          <w:color w:val="000000"/>
          <w:sz w:val="24"/>
        </w:rPr>
        <w:t>救赎</w:t>
      </w:r>
      <w:r w:rsidR="007C1FD3">
        <w:rPr>
          <w:rFonts w:ascii="宋体" w:eastAsia="宋体" w:hAnsi="宋体" w:hint="eastAsia"/>
          <w:color w:val="000000"/>
          <w:sz w:val="24"/>
        </w:rPr>
        <w:t>和心中的宁静。</w:t>
      </w:r>
    </w:p>
    <w:p w:rsidR="001A7485" w:rsidRDefault="00586395">
      <w:pPr>
        <w:spacing w:line="400" w:lineRule="exact"/>
        <w:ind w:firstLineChars="200" w:firstLine="480"/>
        <w:rPr>
          <w:rFonts w:ascii="宋体" w:eastAsia="宋体" w:hAnsi="宋体"/>
          <w:color w:val="000000"/>
          <w:sz w:val="24"/>
        </w:rPr>
      </w:pPr>
      <w:r>
        <w:rPr>
          <w:rFonts w:ascii="宋体" w:eastAsia="宋体" w:hAnsi="宋体" w:hint="eastAsia"/>
          <w:color w:val="000000"/>
          <w:sz w:val="24"/>
        </w:rPr>
        <w:t>《海边的卡夫卡》中通过“沙尘暴”这一自然现象，深刻探讨了关于命运、自由意志、自我救赎的主题，展现了村上春树对人类存在意义何生命的思考。</w:t>
      </w: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1A7485">
      <w:pPr>
        <w:spacing w:line="400" w:lineRule="exact"/>
        <w:rPr>
          <w:rFonts w:ascii="宋体" w:eastAsia="宋体" w:hAnsi="宋体"/>
        </w:rPr>
      </w:pPr>
    </w:p>
    <w:p w:rsidR="000C6F2C" w:rsidRDefault="000C6F2C">
      <w:pPr>
        <w:spacing w:line="400" w:lineRule="exact"/>
        <w:rPr>
          <w:rFonts w:ascii="宋体" w:eastAsia="宋体" w:hAnsi="宋体"/>
        </w:rPr>
      </w:pPr>
    </w:p>
    <w:p w:rsidR="001A7485" w:rsidRDefault="001A7485">
      <w:pPr>
        <w:spacing w:line="400" w:lineRule="exact"/>
        <w:rPr>
          <w:rFonts w:ascii="宋体" w:eastAsia="宋体" w:hAnsi="宋体"/>
        </w:rPr>
      </w:pPr>
    </w:p>
    <w:p w:rsidR="001A7485" w:rsidRDefault="00000000">
      <w:pPr>
        <w:spacing w:line="400" w:lineRule="exact"/>
        <w:rPr>
          <w:rFonts w:ascii="宋体" w:eastAsia="宋体" w:hAnsi="宋体"/>
        </w:rPr>
      </w:pPr>
      <w:r>
        <w:rPr>
          <w:rFonts w:ascii="宋体" w:eastAsia="宋体" w:hAnsi="宋体" w:hint="eastAsia"/>
          <w:b/>
          <w:sz w:val="24"/>
          <w:szCs w:val="24"/>
        </w:rPr>
        <w:t>关键词：</w:t>
      </w:r>
      <w:r w:rsidR="000A3A85" w:rsidRPr="000A3A85">
        <w:rPr>
          <w:rFonts w:ascii="宋体" w:eastAsia="宋体" w:hAnsi="宋体" w:hint="eastAsia"/>
          <w:bCs/>
          <w:sz w:val="24"/>
          <w:szCs w:val="24"/>
        </w:rPr>
        <w:t>海边的卡夫卡</w:t>
      </w:r>
      <w:r>
        <w:rPr>
          <w:rFonts w:ascii="宋体" w:eastAsia="宋体" w:hAnsi="宋体" w:hint="eastAsia"/>
          <w:color w:val="000000"/>
          <w:sz w:val="24"/>
        </w:rPr>
        <w:t>；</w:t>
      </w:r>
      <w:r w:rsidR="000F44DE">
        <w:rPr>
          <w:rFonts w:ascii="宋体" w:eastAsia="宋体" w:hAnsi="宋体" w:hint="eastAsia"/>
          <w:color w:val="000000"/>
          <w:sz w:val="24"/>
        </w:rPr>
        <w:t>村上春树；</w:t>
      </w:r>
      <w:r w:rsidR="000A3A85">
        <w:rPr>
          <w:rFonts w:ascii="宋体" w:eastAsia="宋体" w:hAnsi="宋体" w:hint="eastAsia"/>
          <w:color w:val="000000"/>
          <w:sz w:val="24"/>
        </w:rPr>
        <w:t>沙尘暴</w:t>
      </w:r>
      <w:r>
        <w:rPr>
          <w:rFonts w:ascii="宋体" w:eastAsia="宋体" w:hAnsi="宋体" w:hint="eastAsia"/>
          <w:color w:val="000000"/>
          <w:sz w:val="24"/>
        </w:rPr>
        <w:t>；</w:t>
      </w:r>
      <w:r w:rsidR="000A3A85">
        <w:rPr>
          <w:rFonts w:ascii="宋体" w:eastAsia="宋体" w:hAnsi="宋体" w:hint="eastAsia"/>
          <w:color w:val="000000"/>
          <w:sz w:val="24"/>
        </w:rPr>
        <w:t>命运；</w:t>
      </w:r>
      <w:r w:rsidR="008351D3">
        <w:rPr>
          <w:rFonts w:ascii="宋体" w:eastAsia="宋体" w:hAnsi="宋体" w:hint="eastAsia"/>
          <w:color w:val="000000"/>
          <w:sz w:val="24"/>
        </w:rPr>
        <w:t>救赎</w:t>
      </w: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Arial" w:hAnsi="Arial"/>
          <w:b/>
          <w:sz w:val="32"/>
        </w:rPr>
      </w:pPr>
      <w:r>
        <w:rPr>
          <w:rFonts w:ascii="Arial" w:hAnsi="Arial"/>
          <w:b/>
          <w:sz w:val="32"/>
        </w:rPr>
        <w:lastRenderedPageBreak/>
        <w:t>Abstract</w:t>
      </w:r>
    </w:p>
    <w:p w:rsidR="001A7485" w:rsidRDefault="00000000" w:rsidP="00D901C4">
      <w:pPr>
        <w:spacing w:line="400" w:lineRule="exact"/>
        <w:ind w:firstLineChars="200" w:firstLine="400"/>
        <w:rPr>
          <w:rFonts w:ascii="Times New Roman" w:hAnsi="Times New Roman" w:cs="Times New Roman"/>
          <w:color w:val="000000"/>
          <w:sz w:val="24"/>
        </w:rPr>
      </w:pPr>
      <w:r>
        <w:rPr>
          <w:rFonts w:ascii="Times New Roman" w:hAnsi="Times New Roman" w:cs="Times New Roman"/>
          <w:b/>
          <w:noProof/>
          <w:color w:val="000000"/>
          <w:sz w:val="20"/>
        </w:rPr>
        <mc:AlternateContent>
          <mc:Choice Requires="wps">
            <w:drawing>
              <wp:anchor distT="36195" distB="36195" distL="36195" distR="36195" simplePos="0" relativeHeight="251669504" behindDoc="0" locked="0" layoutInCell="1" allowOverlap="1">
                <wp:simplePos x="0" y="0"/>
                <wp:positionH relativeFrom="page">
                  <wp:posOffset>-2057400</wp:posOffset>
                </wp:positionH>
                <wp:positionV relativeFrom="page">
                  <wp:posOffset>1607820</wp:posOffset>
                </wp:positionV>
                <wp:extent cx="365760" cy="8863330"/>
                <wp:effectExtent l="0" t="0" r="0" b="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8863330"/>
                        </a:xfrm>
                        <a:prstGeom prst="rect">
                          <a:avLst/>
                        </a:prstGeom>
                        <a:gradFill rotWithShape="1">
                          <a:gsLst>
                            <a:gs pos="0">
                              <a:srgbClr val="FFFFFF"/>
                            </a:gs>
                            <a:gs pos="100000">
                              <a:srgbClr val="5C83B4"/>
                            </a:gs>
                          </a:gsLst>
                          <a:lin ang="5400000" scaled="1"/>
                        </a:gradFill>
                        <a:ln>
                          <a:noFill/>
                        </a:ln>
                        <a:effectLst/>
                      </wps:spPr>
                      <wps:txbx>
                        <w:txbxContent>
                          <w:p w:rsidR="001A7485" w:rsidRDefault="00000000">
                            <w:pPr>
                              <w:pStyle w:val="NormalObject"/>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id="矩形 50" o:spid="_x0000_s1029" style="position:absolute;left:0;text-align:left;margin-left:-162pt;margin-top:126.6pt;width:28.8pt;height:697.9pt;z-index:25166950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" stroked="f">
                <v:fill color2="#5c83b4" rotate="t" focus="100%" type="gradient"/>
                <v:textbox style="layout-flow:vertical;mso-layout-flow-alt:bottom-to-top" inset="2.88pt,17.28pt,2.88pt,17.28pt">
                  <w:txbxContent>
                    <w:p w:rsidR="001A7485" w:rsidRDefault="00000000">
                      <w:pPr>
                        <w:pStyle w:val="NormalObject"/>
                        <w:rPr>
                          <w:b/>
                          <w:caps/>
                          <w:color w:val="FFFFFF"/>
                        </w:rPr>
                      </w:pPr>
                      <w:r>
                        <w:rPr>
                          <w:b/>
                          <w:caps/>
                          <w:color w:val="FFFFFF"/>
                        </w:rPr>
                        <w:t>[Document Title]</w:t>
                      </w:r>
                    </w:p>
                  </w:txbxContent>
                </v:textbox>
                <w10:wrap anchorx="page" anchory="page"/>
              </v:rect>
            </w:pict>
          </mc:Fallback>
        </mc:AlternateContent>
      </w:r>
      <w:r w:rsidR="000C6F2C">
        <w:rPr>
          <w:rFonts w:ascii="Times New Roman" w:hAnsi="Times New Roman" w:cs="Times New Roman" w:hint="eastAsia"/>
          <w:color w:val="000000"/>
          <w:sz w:val="24"/>
        </w:rPr>
        <w:t xml:space="preserve">Kafka by the Sea is a surrealist novel by Haruki Murakami. </w:t>
      </w:r>
      <w:r w:rsidR="000C6F2C">
        <w:rPr>
          <w:rFonts w:ascii="Times New Roman" w:hAnsi="Times New Roman" w:cs="Times New Roman"/>
          <w:color w:val="000000"/>
          <w:sz w:val="24"/>
        </w:rPr>
        <w:t>In th</w:t>
      </w:r>
      <w:r w:rsidR="000C6F2C">
        <w:rPr>
          <w:rFonts w:ascii="Times New Roman" w:hAnsi="Times New Roman" w:cs="Times New Roman" w:hint="eastAsia"/>
          <w:color w:val="000000"/>
          <w:sz w:val="24"/>
        </w:rPr>
        <w:t xml:space="preserve">e novel, Haruki Murakami creates the image of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In the novel, </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Sandstorm</w:t>
      </w:r>
      <w:r w:rsidR="000C6F2C">
        <w:rPr>
          <w:rFonts w:ascii="Times New Roman" w:hAnsi="Times New Roman" w:cs="Times New Roman" w:hint="eastAsia"/>
          <w:color w:val="000000"/>
          <w:sz w:val="24"/>
        </w:rPr>
        <w:t>”</w:t>
      </w:r>
      <w:r w:rsidR="000C6F2C">
        <w:rPr>
          <w:rFonts w:ascii="Times New Roman" w:hAnsi="Times New Roman" w:cs="Times New Roman" w:hint="eastAsia"/>
          <w:color w:val="000000"/>
          <w:sz w:val="24"/>
        </w:rPr>
        <w:t xml:space="preserve"> not only compares fate to this natural phenomenon</w:t>
      </w:r>
      <w:r w:rsidR="00492601">
        <w:rPr>
          <w:rFonts w:ascii="Times New Roman" w:hAnsi="Times New Roman" w:cs="Times New Roman" w:hint="eastAsia"/>
          <w:color w:val="000000"/>
          <w:sz w:val="24"/>
        </w:rPr>
        <w:t>, but also symbolizes the loss and confusion of the protagonist</w:t>
      </w:r>
      <w:r w:rsidR="00492601">
        <w:rPr>
          <w:rFonts w:ascii="Times New Roman" w:hAnsi="Times New Roman" w:cs="Times New Roman"/>
          <w:color w:val="000000"/>
          <w:sz w:val="24"/>
        </w:rPr>
        <w:t>’</w:t>
      </w:r>
      <w:r w:rsidR="00492601">
        <w:rPr>
          <w:rFonts w:ascii="Times New Roman" w:hAnsi="Times New Roman" w:cs="Times New Roman" w:hint="eastAsia"/>
          <w:color w:val="000000"/>
          <w:sz w:val="24"/>
        </w:rPr>
        <w:t>s heart.</w:t>
      </w:r>
    </w:p>
    <w:p w:rsidR="00C85221"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hint="eastAsia"/>
          <w:color w:val="000000"/>
          <w:sz w:val="24"/>
        </w:rPr>
        <w:t>Kafka Tamura</w:t>
      </w:r>
      <w:r>
        <w:rPr>
          <w:rFonts w:ascii="Times New Roman" w:hAnsi="Times New Roman" w:cs="Times New Roman"/>
          <w:color w:val="000000"/>
          <w:sz w:val="24"/>
        </w:rPr>
        <w:t>’</w:t>
      </w:r>
      <w:r>
        <w:rPr>
          <w:rFonts w:ascii="Times New Roman" w:hAnsi="Times New Roman" w:cs="Times New Roman" w:hint="eastAsia"/>
          <w:color w:val="000000"/>
          <w:sz w:val="24"/>
        </w:rPr>
        <w:t xml:space="preserve">s journey accompanies the image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hint="eastAsia"/>
          <w:color w:val="000000"/>
          <w:sz w:val="24"/>
        </w:rPr>
        <w:t xml:space="preserve">, suggesting his inner turmoil and unrest. The natural phenomenon of </w:t>
      </w:r>
      <w:r>
        <w:rPr>
          <w:rFonts w:ascii="Times New Roman" w:hAnsi="Times New Roman" w:cs="Times New Roman" w:hint="eastAsia"/>
          <w:color w:val="000000"/>
          <w:sz w:val="24"/>
        </w:rPr>
        <w:t>“</w:t>
      </w:r>
      <w:r>
        <w:rPr>
          <w:rFonts w:ascii="Times New Roman" w:hAnsi="Times New Roman" w:cs="Times New Roman" w:hint="eastAsia"/>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is like the fear and confusion in his heart, and he constantly fights against fate, trying to break free from his father’s </w:t>
      </w:r>
      <w:r>
        <w:rPr>
          <w:rFonts w:ascii="Times New Roman" w:hAnsi="Times New Roman" w:cs="Times New Roman" w:hint="eastAsia"/>
          <w:color w:val="000000"/>
          <w:sz w:val="24"/>
        </w:rPr>
        <w:t>“</w:t>
      </w:r>
      <w:r>
        <w:rPr>
          <w:rFonts w:ascii="Times New Roman" w:hAnsi="Times New Roman" w:cs="Times New Roman"/>
          <w:color w:val="000000"/>
          <w:sz w:val="24"/>
        </w:rPr>
        <w:t>Oedipus</w:t>
      </w:r>
      <w:r>
        <w:rPr>
          <w:rFonts w:ascii="Times New Roman" w:hAnsi="Times New Roman" w:cs="Times New Roman" w:hint="eastAsia"/>
          <w:color w:val="000000"/>
          <w:sz w:val="24"/>
        </w:rPr>
        <w:t>”</w:t>
      </w:r>
      <w:r>
        <w:rPr>
          <w:rFonts w:ascii="Times New Roman" w:hAnsi="Times New Roman" w:cs="Times New Roman"/>
          <w:color w:val="000000"/>
          <w:sz w:val="24"/>
        </w:rPr>
        <w:t xml:space="preserve"> curse and find his own identity and meaning in life.</w:t>
      </w:r>
    </w:p>
    <w:p w:rsidR="001A7485"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Of course, after the </w:t>
      </w:r>
      <w:r>
        <w:rPr>
          <w:rFonts w:ascii="Times New Roman" w:hAnsi="Times New Roman" w:cs="Times New Roman" w:hint="eastAsia"/>
          <w:color w:val="000000"/>
          <w:sz w:val="24"/>
        </w:rPr>
        <w:t>“</w:t>
      </w:r>
      <w:r>
        <w:rPr>
          <w:rFonts w:ascii="Times New Roman" w:hAnsi="Times New Roman" w:cs="Times New Roman"/>
          <w:color w:val="000000"/>
          <w:sz w:val="24"/>
        </w:rPr>
        <w:t>Sandstorm</w:t>
      </w:r>
      <w:r>
        <w:rPr>
          <w:rFonts w:ascii="Times New Roman" w:hAnsi="Times New Roman" w:cs="Times New Roman" w:hint="eastAsia"/>
          <w:color w:val="000000"/>
          <w:sz w:val="24"/>
        </w:rPr>
        <w:t>”</w:t>
      </w:r>
      <w:r>
        <w:rPr>
          <w:rFonts w:ascii="Times New Roman" w:hAnsi="Times New Roman" w:cs="Times New Roman"/>
          <w:color w:val="000000"/>
          <w:sz w:val="24"/>
        </w:rPr>
        <w:t xml:space="preserve"> left, it eventually returned to tranquility. The endings of the two protagonists also fit this imagery in real-life scenarios. In the end, both protagonists find their own salvation and peace of mind.</w:t>
      </w:r>
    </w:p>
    <w:p w:rsidR="00C85221" w:rsidRPr="00876C98" w:rsidRDefault="00C85221" w:rsidP="00D901C4">
      <w:pPr>
        <w:spacing w:line="400" w:lineRule="exact"/>
        <w:ind w:firstLineChars="200" w:firstLine="480"/>
        <w:rPr>
          <w:rFonts w:ascii="Times New Roman" w:hAnsi="Times New Roman" w:cs="Times New Roman"/>
          <w:color w:val="000000"/>
          <w:sz w:val="24"/>
        </w:rPr>
      </w:pPr>
      <w:r>
        <w:rPr>
          <w:rFonts w:ascii="Times New Roman" w:hAnsi="Times New Roman" w:cs="Times New Roman"/>
          <w:color w:val="000000"/>
          <w:sz w:val="24"/>
        </w:rPr>
        <w:t xml:space="preserve">Kafka by the Sea </w:t>
      </w:r>
      <w:r w:rsidR="00876C98">
        <w:rPr>
          <w:rFonts w:ascii="Times New Roman" w:hAnsi="Times New Roman" w:cs="Times New Roman"/>
          <w:color w:val="000000"/>
          <w:sz w:val="24"/>
        </w:rPr>
        <w:t xml:space="preserve">explores the themes of fate, free will, and self-redemption through the natural phenomenon of </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Sandstorm</w:t>
      </w:r>
      <w:r w:rsidR="00876C98">
        <w:rPr>
          <w:rFonts w:ascii="Times New Roman" w:hAnsi="Times New Roman" w:cs="Times New Roman" w:hint="eastAsia"/>
          <w:color w:val="000000"/>
          <w:sz w:val="24"/>
        </w:rPr>
        <w:t>”</w:t>
      </w:r>
      <w:r w:rsidR="00876C98">
        <w:rPr>
          <w:rFonts w:ascii="Times New Roman" w:hAnsi="Times New Roman" w:cs="Times New Roman"/>
          <w:color w:val="000000"/>
          <w:sz w:val="24"/>
        </w:rPr>
        <w:t>, and shows Haruki Murakami’s thoughts on the meaning of human existence and life.</w:t>
      </w: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pPr>
        <w:spacing w:beforeLines="100" w:before="312" w:afterLines="100" w:after="312"/>
        <w:jc w:val="center"/>
        <w:rPr>
          <w:rFonts w:ascii="黑体" w:eastAsia="黑体"/>
          <w:b/>
          <w:sz w:val="32"/>
          <w:szCs w:val="32"/>
        </w:rPr>
      </w:pPr>
    </w:p>
    <w:p w:rsidR="001A7485" w:rsidRDefault="001A7485" w:rsidP="00D901C4">
      <w:pPr>
        <w:spacing w:beforeLines="100" w:before="312" w:afterLines="100" w:after="312"/>
        <w:jc w:val="center"/>
        <w:rPr>
          <w:rFonts w:ascii="黑体" w:eastAsia="黑体"/>
          <w:b/>
          <w:sz w:val="32"/>
          <w:szCs w:val="32"/>
        </w:rPr>
      </w:pPr>
    </w:p>
    <w:p w:rsidR="001A7485" w:rsidRPr="003E058F" w:rsidRDefault="00000000">
      <w:pPr>
        <w:spacing w:beforeLines="100" w:before="312" w:afterLines="100" w:after="312"/>
        <w:jc w:val="left"/>
        <w:rPr>
          <w:rFonts w:ascii="Times New Roman" w:hAnsi="Times New Roman" w:cs="Times New Roman"/>
          <w:szCs w:val="21"/>
        </w:rPr>
      </w:pPr>
      <w:r w:rsidRPr="003E058F">
        <w:rPr>
          <w:rFonts w:ascii="Times New Roman" w:hAnsi="Times New Roman" w:cs="Times New Roman"/>
          <w:b/>
          <w:szCs w:val="21"/>
        </w:rPr>
        <w:t xml:space="preserve">Key words: </w:t>
      </w:r>
      <w:r w:rsidR="00D901C4" w:rsidRPr="003E058F">
        <w:rPr>
          <w:rFonts w:ascii="Times New Roman" w:hAnsi="Times New Roman" w:cs="Times New Roman"/>
          <w:szCs w:val="21"/>
        </w:rPr>
        <w:t>Kafka by the Sea; H</w:t>
      </w:r>
      <w:r w:rsidR="003E058F" w:rsidRPr="003E058F">
        <w:rPr>
          <w:rFonts w:ascii="Times New Roman" w:hAnsi="Times New Roman" w:cs="Times New Roman"/>
          <w:szCs w:val="21"/>
        </w:rPr>
        <w:t>aruki Murakami</w:t>
      </w:r>
      <w:r w:rsidRPr="003E058F">
        <w:rPr>
          <w:rFonts w:ascii="Times New Roman" w:hAnsi="Times New Roman" w:cs="Times New Roman"/>
          <w:szCs w:val="21"/>
        </w:rPr>
        <w:t xml:space="preserve">; </w:t>
      </w:r>
      <w:r w:rsidR="003E058F" w:rsidRPr="003E058F">
        <w:rPr>
          <w:rFonts w:ascii="Times New Roman" w:hAnsi="Times New Roman" w:cs="Times New Roman"/>
          <w:szCs w:val="21"/>
        </w:rPr>
        <w:t>Sandstorm; fate; Salvation</w:t>
      </w:r>
    </w:p>
    <w:p w:rsidR="001A7485" w:rsidRDefault="001A7485">
      <w:pPr>
        <w:spacing w:beforeLines="100" w:before="312" w:afterLines="100" w:after="312"/>
        <w:jc w:val="center"/>
        <w:rPr>
          <w:rFonts w:ascii="黑体" w:eastAsia="黑体"/>
          <w:b/>
          <w:sz w:val="32"/>
          <w:szCs w:val="32"/>
        </w:rPr>
      </w:pPr>
    </w:p>
    <w:p w:rsidR="001A7485" w:rsidRDefault="00000000">
      <w:pPr>
        <w:spacing w:beforeLines="100" w:before="312" w:afterLines="100" w:after="312"/>
        <w:jc w:val="center"/>
        <w:rPr>
          <w:rFonts w:ascii="黑体" w:eastAsia="黑体"/>
          <w:b/>
          <w:sz w:val="32"/>
          <w:szCs w:val="32"/>
        </w:rPr>
      </w:pPr>
      <w:r>
        <w:rPr>
          <w:rFonts w:ascii="黑体" w:eastAsia="黑体" w:hint="eastAsia"/>
          <w:b/>
          <w:sz w:val="32"/>
          <w:szCs w:val="32"/>
        </w:rPr>
        <w:lastRenderedPageBreak/>
        <w:t>目录</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摘要……………………………………………………………………</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1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bstract</w:t>
      </w:r>
      <w:r>
        <w:rPr>
          <w:rFonts w:ascii="宋体" w:eastAsia="宋体" w:hAnsi="宋体" w:hint="eastAsia"/>
          <w:sz w:val="24"/>
          <w:szCs w:val="24"/>
        </w:rPr>
        <w:t>……………………………………………………………………………</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 2 \* ROMAN</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II</w:t>
      </w:r>
      <w:r>
        <w:rPr>
          <w:rFonts w:ascii="宋体" w:eastAsia="宋体" w:hAnsi="宋体"/>
          <w:sz w:val="24"/>
          <w:szCs w:val="24"/>
        </w:rPr>
        <w:fldChar w:fldCharType="end"/>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一、绪论………………………………………………………………………………</w:t>
      </w:r>
      <w:r>
        <w:rPr>
          <w:rFonts w:ascii="宋体" w:eastAsia="宋体" w:hAnsi="宋体"/>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4D06A2">
        <w:rPr>
          <w:rFonts w:ascii="宋体" w:eastAsia="宋体" w:hAnsi="宋体" w:hint="eastAsia"/>
          <w:sz w:val="24"/>
          <w:szCs w:val="24"/>
        </w:rPr>
        <w:t>选题缘起</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AF4464">
        <w:rPr>
          <w:rFonts w:ascii="宋体" w:eastAsia="宋体" w:hAnsi="宋体" w:hint="eastAsia"/>
          <w:sz w:val="24"/>
          <w:szCs w:val="24"/>
        </w:rPr>
        <w:t>文献综述</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1.</w:t>
      </w:r>
      <w:r w:rsidR="00AF4464">
        <w:rPr>
          <w:rFonts w:ascii="宋体" w:eastAsia="宋体" w:hAnsi="宋体" w:hint="eastAsia"/>
          <w:sz w:val="24"/>
          <w:szCs w:val="24"/>
        </w:rPr>
        <w:t>研究背景与目的</w:t>
      </w:r>
      <w:r>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sz w:val="24"/>
          <w:szCs w:val="24"/>
        </w:rPr>
        <w:t xml:space="preserve">       2.</w:t>
      </w:r>
      <w:r w:rsidR="00AF4464">
        <w:rPr>
          <w:rFonts w:ascii="宋体" w:eastAsia="宋体" w:hAnsi="宋体" w:hint="eastAsia"/>
          <w:sz w:val="24"/>
          <w:szCs w:val="24"/>
        </w:rPr>
        <w:t>国内外研究现状</w:t>
      </w:r>
      <w:r>
        <w:rPr>
          <w:rFonts w:ascii="宋体" w:eastAsia="宋体" w:hAnsi="宋体" w:hint="eastAsia"/>
          <w:sz w:val="24"/>
          <w:szCs w:val="24"/>
        </w:rPr>
        <w:t>………………………………2</w:t>
      </w:r>
    </w:p>
    <w:p w:rsidR="00AF4464" w:rsidRDefault="00AF4464" w:rsidP="001828B7">
      <w:pPr>
        <w:spacing w:line="360" w:lineRule="auto"/>
        <w:jc w:val="distribute"/>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395489">
        <w:rPr>
          <w:rFonts w:ascii="宋体" w:eastAsia="宋体" w:hAnsi="宋体" w:hint="eastAsia"/>
          <w:sz w:val="24"/>
          <w:szCs w:val="24"/>
        </w:rPr>
        <w:t>3</w:t>
      </w:r>
      <w:r w:rsidR="00395489">
        <w:rPr>
          <w:rFonts w:ascii="宋体" w:eastAsia="宋体" w:hAnsi="宋体"/>
          <w:sz w:val="24"/>
          <w:szCs w:val="24"/>
        </w:rPr>
        <w:t>.</w:t>
      </w:r>
      <w:r w:rsidR="00395489">
        <w:rPr>
          <w:rFonts w:ascii="宋体" w:eastAsia="宋体" w:hAnsi="宋体" w:hint="eastAsia"/>
          <w:sz w:val="24"/>
          <w:szCs w:val="24"/>
        </w:rPr>
        <w:t>研究方法与创新点………………………………2</w:t>
      </w:r>
    </w:p>
    <w:p w:rsidR="003D52BD" w:rsidRDefault="00FF4807"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sidR="003D52BD">
        <w:rPr>
          <w:rFonts w:ascii="宋体" w:eastAsia="宋体" w:hAnsi="宋体" w:hint="eastAsia"/>
          <w:sz w:val="24"/>
          <w:szCs w:val="24"/>
        </w:rPr>
        <w:t>（</w:t>
      </w:r>
      <w:r>
        <w:rPr>
          <w:rFonts w:ascii="宋体" w:eastAsia="宋体" w:hAnsi="宋体" w:hint="eastAsia"/>
          <w:sz w:val="24"/>
          <w:szCs w:val="24"/>
        </w:rPr>
        <w:t>三</w:t>
      </w:r>
      <w:r w:rsidR="003D52BD">
        <w:rPr>
          <w:rFonts w:ascii="宋体" w:eastAsia="宋体" w:hAnsi="宋体" w:hint="eastAsia"/>
          <w:sz w:val="24"/>
          <w:szCs w:val="24"/>
        </w:rPr>
        <w:t>）</w:t>
      </w:r>
      <w:r>
        <w:rPr>
          <w:rFonts w:ascii="宋体" w:eastAsia="宋体" w:hAnsi="宋体" w:hint="eastAsia"/>
          <w:sz w:val="24"/>
          <w:szCs w:val="24"/>
        </w:rPr>
        <w:t>概念界定</w:t>
      </w:r>
      <w:r w:rsidR="003D52BD">
        <w:rPr>
          <w:rFonts w:ascii="宋体" w:eastAsia="宋体" w:hAnsi="宋体" w:hint="eastAsia"/>
          <w:sz w:val="24"/>
          <w:szCs w:val="24"/>
        </w:rPr>
        <w:t>……………………………………1</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二、</w:t>
      </w:r>
      <w:r w:rsidR="00326DC8">
        <w:rPr>
          <w:rFonts w:ascii="宋体" w:eastAsia="宋体" w:hAnsi="宋体" w:hint="eastAsia"/>
          <w:sz w:val="24"/>
          <w:szCs w:val="24"/>
        </w:rPr>
        <w:t>“沙尘暴”的含义和作用</w:t>
      </w:r>
      <w:r>
        <w:rPr>
          <w:rFonts w:ascii="宋体" w:eastAsia="宋体" w:hAnsi="宋体" w:hint="eastAsia"/>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2749CB">
        <w:rPr>
          <w:rFonts w:ascii="宋体" w:eastAsia="宋体" w:hAnsi="宋体" w:hint="eastAsia"/>
          <w:sz w:val="24"/>
          <w:szCs w:val="24"/>
        </w:rPr>
        <w:t>“沙尘暴”的含义</w:t>
      </w:r>
      <w:r>
        <w:rPr>
          <w:rFonts w:ascii="宋体" w:eastAsia="宋体" w:hAnsi="宋体" w:hint="eastAsia"/>
          <w:sz w:val="24"/>
          <w:szCs w:val="24"/>
        </w:rPr>
        <w:t>……………………………………</w:t>
      </w:r>
      <w:r>
        <w:rPr>
          <w:rFonts w:ascii="宋体" w:eastAsia="宋体" w:hAnsi="宋体"/>
          <w:sz w:val="24"/>
          <w:szCs w:val="24"/>
        </w:rPr>
        <w:t>3</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2749CB">
        <w:rPr>
          <w:rFonts w:ascii="宋体" w:eastAsia="宋体" w:hAnsi="宋体" w:hint="eastAsia"/>
          <w:sz w:val="24"/>
          <w:szCs w:val="24"/>
        </w:rPr>
        <w:t>“沙尘暴”</w:t>
      </w:r>
      <w:r w:rsidR="009213E0">
        <w:rPr>
          <w:rFonts w:ascii="宋体" w:eastAsia="宋体" w:hAnsi="宋体" w:hint="eastAsia"/>
          <w:sz w:val="24"/>
          <w:szCs w:val="24"/>
        </w:rPr>
        <w:t>的</w:t>
      </w:r>
      <w:r w:rsidR="002749CB">
        <w:rPr>
          <w:rFonts w:ascii="宋体" w:eastAsia="宋体" w:hAnsi="宋体" w:hint="eastAsia"/>
          <w:sz w:val="24"/>
          <w:szCs w:val="24"/>
        </w:rPr>
        <w:t>作用</w:t>
      </w:r>
      <w:r>
        <w:rPr>
          <w:rFonts w:ascii="宋体" w:eastAsia="宋体" w:hAnsi="宋体" w:hint="eastAsia"/>
          <w:sz w:val="24"/>
          <w:szCs w:val="24"/>
        </w:rPr>
        <w:t>……………………………………</w:t>
      </w:r>
      <w:r>
        <w:rPr>
          <w:rFonts w:ascii="宋体" w:eastAsia="宋体" w:hAnsi="宋体"/>
          <w:sz w:val="24"/>
          <w:szCs w:val="24"/>
        </w:rPr>
        <w:t>4</w:t>
      </w:r>
    </w:p>
    <w:p w:rsidR="003D4CE3" w:rsidRDefault="00D46DFF" w:rsidP="001828B7">
      <w:pPr>
        <w:spacing w:line="360" w:lineRule="auto"/>
        <w:jc w:val="distribute"/>
        <w:rPr>
          <w:rFonts w:ascii="宋体" w:eastAsia="宋体" w:hAnsi="宋体"/>
          <w:sz w:val="24"/>
          <w:szCs w:val="24"/>
        </w:rPr>
      </w:pPr>
      <w:r>
        <w:rPr>
          <w:rFonts w:ascii="宋体" w:eastAsia="宋体" w:hAnsi="宋体" w:hint="eastAsia"/>
          <w:sz w:val="24"/>
          <w:szCs w:val="24"/>
        </w:rPr>
        <w:t>三</w:t>
      </w:r>
      <w:r w:rsidR="003D4CE3">
        <w:rPr>
          <w:rFonts w:ascii="宋体" w:eastAsia="宋体" w:hAnsi="宋体" w:hint="eastAsia"/>
          <w:sz w:val="24"/>
          <w:szCs w:val="24"/>
        </w:rPr>
        <w:t>、</w:t>
      </w:r>
      <w:r w:rsidR="00252520">
        <w:rPr>
          <w:rFonts w:ascii="宋体" w:eastAsia="宋体" w:hAnsi="宋体" w:hint="eastAsia"/>
          <w:sz w:val="24"/>
          <w:szCs w:val="24"/>
        </w:rPr>
        <w:t>父亲的诅咒对少年卡夫卡的影响</w:t>
      </w:r>
      <w:r w:rsidR="003D4CE3">
        <w:rPr>
          <w:rFonts w:ascii="宋体" w:eastAsia="宋体" w:hAnsi="宋体" w:hint="eastAsia"/>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DB54CB">
        <w:rPr>
          <w:rFonts w:ascii="宋体" w:eastAsia="宋体" w:hAnsi="宋体" w:hint="eastAsia"/>
          <w:sz w:val="24"/>
          <w:szCs w:val="24"/>
        </w:rPr>
        <w:t>命运是否是固定的</w:t>
      </w:r>
      <w:r>
        <w:rPr>
          <w:rFonts w:ascii="宋体" w:eastAsia="宋体" w:hAnsi="宋体" w:hint="eastAsia"/>
          <w:sz w:val="24"/>
          <w:szCs w:val="24"/>
        </w:rPr>
        <w:t>……………………………………</w:t>
      </w:r>
      <w:r>
        <w:rPr>
          <w:rFonts w:ascii="宋体" w:eastAsia="宋体" w:hAnsi="宋体"/>
          <w:sz w:val="24"/>
          <w:szCs w:val="24"/>
        </w:rPr>
        <w:t>3</w:t>
      </w:r>
    </w:p>
    <w:p w:rsidR="003D4CE3" w:rsidRDefault="003D4CE3"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DB54CB">
        <w:rPr>
          <w:rFonts w:ascii="宋体" w:eastAsia="宋体" w:hAnsi="宋体" w:hint="eastAsia"/>
          <w:sz w:val="24"/>
          <w:szCs w:val="24"/>
        </w:rPr>
        <w:t>诅咒对</w:t>
      </w:r>
      <w:r w:rsidR="002A3744">
        <w:rPr>
          <w:rFonts w:ascii="宋体" w:eastAsia="宋体" w:hAnsi="宋体" w:hint="eastAsia"/>
          <w:sz w:val="24"/>
          <w:szCs w:val="24"/>
        </w:rPr>
        <w:t>卡夫卡</w:t>
      </w:r>
      <w:r w:rsidR="00B16F63">
        <w:rPr>
          <w:rFonts w:ascii="宋体" w:eastAsia="宋体" w:hAnsi="宋体" w:hint="eastAsia"/>
          <w:sz w:val="24"/>
          <w:szCs w:val="24"/>
        </w:rPr>
        <w:t>思想上</w:t>
      </w:r>
      <w:r w:rsidR="00EA76B1">
        <w:rPr>
          <w:rFonts w:ascii="宋体" w:eastAsia="宋体" w:hAnsi="宋体" w:hint="eastAsia"/>
          <w:sz w:val="24"/>
          <w:szCs w:val="24"/>
        </w:rPr>
        <w:t>的影响</w:t>
      </w:r>
      <w:r>
        <w:rPr>
          <w:rFonts w:ascii="宋体" w:eastAsia="宋体" w:hAnsi="宋体" w:hint="eastAsia"/>
          <w:sz w:val="24"/>
          <w:szCs w:val="24"/>
        </w:rPr>
        <w:t>……………………………………</w:t>
      </w:r>
      <w:r>
        <w:rPr>
          <w:rFonts w:ascii="宋体" w:eastAsia="宋体" w:hAnsi="宋体"/>
          <w:sz w:val="24"/>
          <w:szCs w:val="24"/>
        </w:rPr>
        <w:t>4</w:t>
      </w:r>
    </w:p>
    <w:p w:rsidR="00E77D11" w:rsidRPr="002148FB" w:rsidRDefault="002148FB"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sidR="00E77D11">
        <w:rPr>
          <w:rFonts w:ascii="宋体" w:eastAsia="宋体" w:hAnsi="宋体" w:hint="eastAsia"/>
          <w:sz w:val="24"/>
          <w:szCs w:val="24"/>
        </w:rPr>
        <w:t>（</w:t>
      </w:r>
      <w:r w:rsidR="00B26072">
        <w:rPr>
          <w:rFonts w:ascii="宋体" w:eastAsia="宋体" w:hAnsi="宋体" w:hint="eastAsia"/>
          <w:sz w:val="24"/>
          <w:szCs w:val="24"/>
        </w:rPr>
        <w:t>三</w:t>
      </w:r>
      <w:r w:rsidR="00E77D11">
        <w:rPr>
          <w:rFonts w:ascii="宋体" w:eastAsia="宋体" w:hAnsi="宋体" w:hint="eastAsia"/>
          <w:sz w:val="24"/>
          <w:szCs w:val="24"/>
        </w:rPr>
        <w:t>）</w:t>
      </w:r>
      <w:r w:rsidR="00021053">
        <w:rPr>
          <w:rFonts w:ascii="宋体" w:eastAsia="宋体" w:hAnsi="宋体" w:hint="eastAsia"/>
          <w:sz w:val="24"/>
          <w:szCs w:val="24"/>
        </w:rPr>
        <w:t>思想</w:t>
      </w:r>
      <w:r w:rsidR="00E77D11">
        <w:rPr>
          <w:rFonts w:ascii="宋体" w:eastAsia="宋体" w:hAnsi="宋体" w:hint="eastAsia"/>
          <w:sz w:val="24"/>
          <w:szCs w:val="24"/>
        </w:rPr>
        <w:t>对</w:t>
      </w:r>
      <w:r w:rsidR="00176106">
        <w:rPr>
          <w:rFonts w:ascii="宋体" w:eastAsia="宋体" w:hAnsi="宋体" w:hint="eastAsia"/>
          <w:sz w:val="24"/>
          <w:szCs w:val="24"/>
        </w:rPr>
        <w:t>“沙尘暴”</w:t>
      </w:r>
      <w:r w:rsidR="00E77D11">
        <w:rPr>
          <w:rFonts w:ascii="宋体" w:eastAsia="宋体" w:hAnsi="宋体" w:hint="eastAsia"/>
          <w:sz w:val="24"/>
          <w:szCs w:val="24"/>
        </w:rPr>
        <w:t>的影响……………………………………</w:t>
      </w:r>
      <w:r w:rsidR="00E77D11">
        <w:rPr>
          <w:rFonts w:ascii="宋体" w:eastAsia="宋体" w:hAnsi="宋体"/>
          <w:sz w:val="24"/>
          <w:szCs w:val="24"/>
        </w:rPr>
        <w:t>4</w:t>
      </w:r>
    </w:p>
    <w:p w:rsidR="00AD58DF" w:rsidRDefault="009A7B41" w:rsidP="001828B7">
      <w:pPr>
        <w:spacing w:line="360" w:lineRule="auto"/>
        <w:jc w:val="distribute"/>
        <w:rPr>
          <w:rFonts w:ascii="宋体" w:eastAsia="宋体" w:hAnsi="宋体"/>
          <w:sz w:val="24"/>
          <w:szCs w:val="24"/>
        </w:rPr>
      </w:pPr>
      <w:r>
        <w:rPr>
          <w:rFonts w:ascii="宋体" w:eastAsia="宋体" w:hAnsi="宋体" w:hint="eastAsia"/>
          <w:sz w:val="24"/>
          <w:szCs w:val="24"/>
        </w:rPr>
        <w:t>四</w:t>
      </w:r>
      <w:r w:rsidR="00AD58DF">
        <w:rPr>
          <w:rFonts w:ascii="宋体" w:eastAsia="宋体" w:hAnsi="宋体" w:hint="eastAsia"/>
          <w:sz w:val="24"/>
          <w:szCs w:val="24"/>
        </w:rPr>
        <w:t>、</w:t>
      </w:r>
      <w:r>
        <w:rPr>
          <w:rFonts w:ascii="宋体" w:eastAsia="宋体" w:hAnsi="宋体" w:hint="eastAsia"/>
          <w:sz w:val="24"/>
          <w:szCs w:val="24"/>
        </w:rPr>
        <w:t>命运的安排和自身的主观能动性</w:t>
      </w:r>
      <w:r w:rsidR="00AD58DF">
        <w:rPr>
          <w:rFonts w:ascii="宋体" w:eastAsia="宋体" w:hAnsi="宋体" w:hint="eastAsia"/>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（一）</w:t>
      </w:r>
      <w:r w:rsidR="006F14E6">
        <w:rPr>
          <w:rFonts w:ascii="宋体" w:eastAsia="宋体" w:hAnsi="宋体" w:hint="eastAsia"/>
          <w:sz w:val="24"/>
          <w:szCs w:val="24"/>
        </w:rPr>
        <w:t>中田所接受的命运的安排</w:t>
      </w:r>
      <w:r>
        <w:rPr>
          <w:rFonts w:ascii="宋体" w:eastAsia="宋体" w:hAnsi="宋体" w:hint="eastAsia"/>
          <w:sz w:val="24"/>
          <w:szCs w:val="24"/>
        </w:rPr>
        <w:t>……………………………………</w:t>
      </w:r>
      <w:r>
        <w:rPr>
          <w:rFonts w:ascii="宋体" w:eastAsia="宋体" w:hAnsi="宋体"/>
          <w:sz w:val="24"/>
          <w:szCs w:val="24"/>
        </w:rPr>
        <w:t>3</w:t>
      </w:r>
    </w:p>
    <w:p w:rsidR="00AD58DF" w:rsidRDefault="00AD58DF" w:rsidP="001828B7">
      <w:pPr>
        <w:spacing w:line="360" w:lineRule="auto"/>
        <w:jc w:val="distribute"/>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（二）</w:t>
      </w:r>
      <w:r w:rsidR="00B41688">
        <w:rPr>
          <w:rFonts w:ascii="宋体" w:eastAsia="宋体" w:hAnsi="宋体" w:hint="eastAsia"/>
          <w:sz w:val="24"/>
          <w:szCs w:val="24"/>
        </w:rPr>
        <w:t>中田自身争取后命运的改变</w:t>
      </w:r>
      <w:r>
        <w:rPr>
          <w:rFonts w:ascii="宋体" w:eastAsia="宋体" w:hAnsi="宋体" w:hint="eastAsia"/>
          <w:sz w:val="24"/>
          <w:szCs w:val="24"/>
        </w:rPr>
        <w:t>……………………………………</w:t>
      </w:r>
      <w:r>
        <w:rPr>
          <w:rFonts w:ascii="宋体" w:eastAsia="宋体" w:hAnsi="宋体"/>
          <w:sz w:val="24"/>
          <w:szCs w:val="24"/>
        </w:rPr>
        <w:t>4</w:t>
      </w:r>
    </w:p>
    <w:p w:rsidR="001A7485" w:rsidRDefault="00F84510" w:rsidP="001828B7">
      <w:pPr>
        <w:spacing w:line="360" w:lineRule="auto"/>
        <w:jc w:val="distribute"/>
        <w:rPr>
          <w:rFonts w:ascii="宋体" w:eastAsia="宋体" w:hAnsi="宋体"/>
          <w:sz w:val="24"/>
          <w:szCs w:val="24"/>
        </w:rPr>
      </w:pPr>
      <w:r>
        <w:rPr>
          <w:rFonts w:ascii="宋体" w:eastAsia="宋体" w:hAnsi="宋体" w:hint="eastAsia"/>
          <w:sz w:val="24"/>
          <w:szCs w:val="24"/>
        </w:rPr>
        <w:t>五、结论…………………………………………………………………………</w:t>
      </w:r>
      <w:r>
        <w:rPr>
          <w:rFonts w:ascii="宋体" w:eastAsia="宋体" w:hAnsi="宋体"/>
          <w:sz w:val="24"/>
          <w:szCs w:val="24"/>
        </w:rPr>
        <w:t>8</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参考文献………………………………………………………………</w:t>
      </w:r>
      <w:r>
        <w:rPr>
          <w:rFonts w:ascii="宋体" w:eastAsia="宋体" w:hAnsi="宋体"/>
          <w:sz w:val="24"/>
          <w:szCs w:val="24"/>
        </w:rPr>
        <w:t>9</w:t>
      </w:r>
    </w:p>
    <w:p w:rsidR="001A7485" w:rsidRDefault="00000000" w:rsidP="001828B7">
      <w:pPr>
        <w:spacing w:line="360" w:lineRule="auto"/>
        <w:jc w:val="distribute"/>
        <w:rPr>
          <w:rFonts w:ascii="宋体" w:eastAsia="宋体" w:hAnsi="宋体"/>
          <w:sz w:val="24"/>
          <w:szCs w:val="24"/>
        </w:rPr>
      </w:pPr>
      <w:r>
        <w:rPr>
          <w:rFonts w:ascii="宋体" w:eastAsia="宋体" w:hAnsi="宋体" w:hint="eastAsia"/>
          <w:sz w:val="24"/>
          <w:szCs w:val="24"/>
        </w:rPr>
        <w:t>致谢………………………………………………………………………………</w:t>
      </w:r>
      <w:r>
        <w:rPr>
          <w:rFonts w:ascii="宋体" w:eastAsia="宋体" w:hAnsi="宋体"/>
          <w:sz w:val="24"/>
          <w:szCs w:val="24"/>
        </w:rPr>
        <w:t>10</w:t>
      </w:r>
    </w:p>
    <w:p w:rsidR="001A7485" w:rsidRDefault="001A7485">
      <w:pPr>
        <w:spacing w:line="360" w:lineRule="auto"/>
        <w:jc w:val="distribute"/>
        <w:rPr>
          <w:rFonts w:ascii="宋体" w:eastAsia="宋体" w:hAnsi="宋体"/>
          <w:sz w:val="24"/>
          <w:szCs w:val="24"/>
        </w:rPr>
      </w:pPr>
    </w:p>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 w:rsidR="001A7485" w:rsidRDefault="001A7485">
      <w:pPr>
        <w:rPr>
          <w:sz w:val="32"/>
          <w:szCs w:val="32"/>
        </w:rPr>
        <w:sectPr w:rsidR="001A7485">
          <w:footnotePr>
            <w:numFmt w:val="decimalEnclosedCircle"/>
          </w:footnotePr>
          <w:pgSz w:w="11906" w:h="16838"/>
          <w:pgMar w:top="1440" w:right="1800" w:bottom="1440" w:left="1800" w:header="851" w:footer="992" w:gutter="0"/>
          <w:cols w:space="425"/>
          <w:docGrid w:type="lines" w:linePitch="312"/>
        </w:sectPr>
      </w:pPr>
    </w:p>
    <w:p w:rsidR="001A7485" w:rsidRDefault="00000000"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lastRenderedPageBreak/>
        <w:t>一、绪论</w:t>
      </w:r>
    </w:p>
    <w:p w:rsidR="00767367" w:rsidRDefault="00680F3B" w:rsidP="0040448F">
      <w:pPr>
        <w:spacing w:line="400" w:lineRule="exact"/>
        <w:ind w:firstLineChars="213" w:firstLine="511"/>
        <w:rPr>
          <w:rFonts w:ascii="宋体" w:eastAsia="宋体" w:hAnsi="宋体"/>
          <w:color w:val="000000"/>
          <w:sz w:val="24"/>
        </w:rPr>
      </w:pPr>
      <w:bookmarkStart w:id="0" w:name="_Toc133657213"/>
      <w:bookmarkStart w:id="1" w:name="_Toc135622317"/>
      <w:r>
        <w:rPr>
          <w:rFonts w:ascii="宋体" w:eastAsia="宋体" w:hAnsi="宋体" w:hint="eastAsia"/>
          <w:color w:val="000000"/>
          <w:sz w:val="24"/>
        </w:rPr>
        <w:t>村上春树在</w:t>
      </w:r>
      <w:r w:rsidR="00767367">
        <w:rPr>
          <w:rFonts w:ascii="宋体" w:eastAsia="宋体" w:hAnsi="宋体" w:hint="eastAsia"/>
          <w:color w:val="000000"/>
          <w:sz w:val="24"/>
        </w:rPr>
        <w:t>《海边》的卡夫卡</w:t>
      </w:r>
      <w:r w:rsidR="00B70BA9">
        <w:rPr>
          <w:rFonts w:ascii="宋体" w:eastAsia="宋体" w:hAnsi="宋体" w:hint="eastAsia"/>
          <w:color w:val="000000"/>
          <w:sz w:val="24"/>
        </w:rPr>
        <w:t>奇数章节</w:t>
      </w:r>
      <w:r>
        <w:rPr>
          <w:rFonts w:ascii="宋体" w:eastAsia="宋体" w:hAnsi="宋体" w:hint="eastAsia"/>
          <w:color w:val="000000"/>
          <w:sz w:val="24"/>
        </w:rPr>
        <w:t>中塑造了一位十五岁的少年田村卡夫卡，在</w:t>
      </w:r>
      <w:r w:rsidR="0059542F">
        <w:rPr>
          <w:rFonts w:ascii="宋体" w:eastAsia="宋体" w:hAnsi="宋体" w:hint="eastAsia"/>
          <w:color w:val="000000"/>
          <w:sz w:val="24"/>
        </w:rPr>
        <w:t>与“叫乌鸦的少年”的陪伴下离家出走，去完成成为世界上最坚强的十五岁少年这一个任务</w:t>
      </w:r>
      <w:r w:rsidR="00A469C0">
        <w:rPr>
          <w:rFonts w:ascii="宋体" w:eastAsia="宋体" w:hAnsi="宋体" w:hint="eastAsia"/>
          <w:color w:val="000000"/>
          <w:sz w:val="24"/>
        </w:rPr>
        <w:t>，也为了逃脱父亲“杀死父亲，并与</w:t>
      </w:r>
      <w:r w:rsidR="001D471B">
        <w:rPr>
          <w:rFonts w:ascii="宋体" w:eastAsia="宋体" w:hAnsi="宋体" w:hint="eastAsia"/>
          <w:color w:val="000000"/>
          <w:sz w:val="24"/>
        </w:rPr>
        <w:t>母亲和姐姐交合</w:t>
      </w:r>
      <w:r w:rsidR="00A469C0">
        <w:rPr>
          <w:rFonts w:ascii="宋体" w:eastAsia="宋体" w:hAnsi="宋体" w:hint="eastAsia"/>
          <w:color w:val="000000"/>
          <w:sz w:val="24"/>
        </w:rPr>
        <w:t>”</w:t>
      </w:r>
      <w:r w:rsidR="001D471B">
        <w:rPr>
          <w:rFonts w:ascii="宋体" w:eastAsia="宋体" w:hAnsi="宋体" w:hint="eastAsia"/>
          <w:color w:val="000000"/>
          <w:sz w:val="24"/>
        </w:rPr>
        <w:t>的诅咒。</w:t>
      </w:r>
    </w:p>
    <w:p w:rsidR="00BF43A0" w:rsidRDefault="00B70BA9" w:rsidP="0040448F">
      <w:pPr>
        <w:spacing w:line="400" w:lineRule="exact"/>
        <w:ind w:firstLineChars="213" w:firstLine="511"/>
        <w:rPr>
          <w:rFonts w:ascii="宋体" w:eastAsia="宋体" w:hAnsi="宋体"/>
          <w:color w:val="000000"/>
          <w:sz w:val="24"/>
        </w:rPr>
      </w:pPr>
      <w:r>
        <w:rPr>
          <w:rFonts w:ascii="宋体" w:eastAsia="宋体" w:hAnsi="宋体" w:hint="eastAsia"/>
          <w:color w:val="000000"/>
          <w:sz w:val="24"/>
        </w:rPr>
        <w:t>在偶数章节中，村上春树塑造了一位因小时候“意外事件”</w:t>
      </w:r>
      <w:r w:rsidR="00D00AB8">
        <w:rPr>
          <w:rFonts w:ascii="宋体" w:eastAsia="宋体" w:hAnsi="宋体" w:hint="eastAsia"/>
          <w:color w:val="000000"/>
          <w:sz w:val="24"/>
        </w:rPr>
        <w:t>（</w:t>
      </w:r>
      <w:r w:rsidR="00567F07">
        <w:rPr>
          <w:rFonts w:ascii="宋体" w:eastAsia="宋体" w:hAnsi="宋体" w:hint="eastAsia"/>
          <w:color w:val="000000"/>
          <w:sz w:val="24"/>
        </w:rPr>
        <w:t>可能是与“入口石”</w:t>
      </w:r>
      <w:r w:rsidR="008C31C4">
        <w:rPr>
          <w:rFonts w:ascii="宋体" w:eastAsia="宋体" w:hAnsi="宋体" w:hint="eastAsia"/>
          <w:color w:val="000000"/>
          <w:sz w:val="24"/>
        </w:rPr>
        <w:t>相关的超自然现象</w:t>
      </w:r>
      <w:r w:rsidR="00D00AB8">
        <w:rPr>
          <w:rFonts w:ascii="宋体" w:eastAsia="宋体" w:hAnsi="宋体" w:hint="eastAsia"/>
          <w:color w:val="000000"/>
          <w:sz w:val="24"/>
        </w:rPr>
        <w:t>）</w:t>
      </w:r>
      <w:r>
        <w:rPr>
          <w:rFonts w:ascii="宋体" w:eastAsia="宋体" w:hAnsi="宋体" w:hint="eastAsia"/>
          <w:color w:val="000000"/>
          <w:sz w:val="24"/>
        </w:rPr>
        <w:t>而导致</w:t>
      </w:r>
      <w:r w:rsidR="00642E22">
        <w:rPr>
          <w:rFonts w:ascii="宋体" w:eastAsia="宋体" w:hAnsi="宋体" w:hint="eastAsia"/>
          <w:sz w:val="24"/>
          <w:szCs w:val="24"/>
        </w:rPr>
        <w:t>失去了读写能力和记忆</w:t>
      </w:r>
      <w:r w:rsidR="003D03F2">
        <w:rPr>
          <w:rFonts w:ascii="宋体" w:eastAsia="宋体" w:hAnsi="宋体" w:hint="eastAsia"/>
          <w:color w:val="000000"/>
          <w:sz w:val="24"/>
        </w:rPr>
        <w:t>却获得与猫对话能力的中田，</w:t>
      </w:r>
      <w:r w:rsidR="00544F9C">
        <w:rPr>
          <w:rFonts w:ascii="宋体" w:eastAsia="宋体" w:hAnsi="宋体" w:hint="eastAsia"/>
          <w:color w:val="000000"/>
          <w:sz w:val="24"/>
        </w:rPr>
        <w:t>村上春树采用了双线叙事，</w:t>
      </w:r>
      <w:r w:rsidR="00BE17BF">
        <w:rPr>
          <w:rFonts w:ascii="宋体" w:eastAsia="宋体" w:hAnsi="宋体" w:hint="eastAsia"/>
          <w:color w:val="000000"/>
          <w:sz w:val="24"/>
        </w:rPr>
        <w:t>共同讲述了两位主人公的故事，并在高松市附近的一座森林中将两段故事交集</w:t>
      </w:r>
      <w:r w:rsidR="00354D7E">
        <w:rPr>
          <w:rFonts w:ascii="宋体" w:eastAsia="宋体" w:hAnsi="宋体" w:hint="eastAsia"/>
          <w:color w:val="000000"/>
          <w:sz w:val="24"/>
        </w:rPr>
        <w:t>。</w:t>
      </w:r>
    </w:p>
    <w:p w:rsidR="001A7485" w:rsidRDefault="00000000" w:rsidP="00230C03">
      <w:pPr>
        <w:pStyle w:val="2"/>
        <w:spacing w:beforeLines="50" w:before="156" w:afterLines="50" w:after="156" w:line="240" w:lineRule="auto"/>
        <w:ind w:left="272" w:hanging="272"/>
        <w:jc w:val="left"/>
        <w:rPr>
          <w:rFonts w:ascii="黑体"/>
          <w:color w:val="000000"/>
          <w:sz w:val="28"/>
          <w:szCs w:val="28"/>
        </w:rPr>
      </w:pPr>
      <w:bookmarkStart w:id="2" w:name="_Toc213492279"/>
      <w:bookmarkStart w:id="3" w:name="_Toc213469312"/>
      <w:bookmarkStart w:id="4" w:name="_Toc194813667"/>
      <w:r>
        <w:rPr>
          <w:rFonts w:ascii="黑体" w:hint="eastAsia"/>
          <w:color w:val="000000"/>
          <w:sz w:val="28"/>
          <w:szCs w:val="28"/>
        </w:rPr>
        <w:t xml:space="preserve">（一） </w:t>
      </w:r>
      <w:bookmarkEnd w:id="2"/>
      <w:bookmarkEnd w:id="3"/>
      <w:r w:rsidR="00BF2A7B">
        <w:rPr>
          <w:rFonts w:ascii="黑体" w:hint="eastAsia"/>
          <w:color w:val="000000"/>
          <w:sz w:val="28"/>
          <w:szCs w:val="28"/>
        </w:rPr>
        <w:t>选题缘</w:t>
      </w:r>
      <w:r w:rsidR="006E70DB">
        <w:rPr>
          <w:rFonts w:ascii="黑体" w:hint="eastAsia"/>
          <w:color w:val="000000"/>
          <w:sz w:val="28"/>
          <w:szCs w:val="28"/>
        </w:rPr>
        <w:t>起</w:t>
      </w:r>
      <w:r>
        <w:rPr>
          <w:rFonts w:ascii="黑体" w:hint="eastAsia"/>
          <w:color w:val="000000"/>
          <w:sz w:val="28"/>
          <w:szCs w:val="28"/>
        </w:rPr>
        <w:t xml:space="preserve"> </w:t>
      </w:r>
      <w:bookmarkEnd w:id="0"/>
      <w:bookmarkEnd w:id="1"/>
      <w:bookmarkEnd w:id="4"/>
    </w:p>
    <w:p w:rsidR="00586618" w:rsidRPr="00942062" w:rsidRDefault="00586618" w:rsidP="0040448F">
      <w:pPr>
        <w:spacing w:line="400" w:lineRule="exact"/>
        <w:ind w:firstLineChars="200" w:firstLine="480"/>
        <w:rPr>
          <w:rFonts w:ascii="宋体" w:eastAsia="宋体" w:hAnsi="宋体"/>
          <w:sz w:val="24"/>
          <w:szCs w:val="24"/>
          <w:rPrChange w:id="5" w:author="Administrator" w:date="2025-02-25T01:35:00Z">
            <w:rPr/>
          </w:rPrChange>
        </w:rPr>
      </w:pPr>
      <w:bookmarkStart w:id="6" w:name="_Toc213469313"/>
      <w:bookmarkStart w:id="7" w:name="_Toc213492280"/>
      <w:r w:rsidRPr="00942062">
        <w:rPr>
          <w:rFonts w:ascii="宋体" w:eastAsia="宋体" w:hAnsi="宋体" w:hint="eastAsia"/>
          <w:sz w:val="24"/>
          <w:szCs w:val="24"/>
          <w:rPrChange w:id="8" w:author="Administrator" w:date="2025-02-25T01:35:00Z">
            <w:rPr>
              <w:rFonts w:hint="eastAsia"/>
            </w:rPr>
          </w:rPrChange>
        </w:rPr>
        <w:t>在阅读村上春树的《海边的卡夫卡》小说时，主人公田村卡夫卡的经历波折，在</w:t>
      </w:r>
      <w:r w:rsidRPr="00942062">
        <w:rPr>
          <w:rFonts w:ascii="宋体" w:eastAsia="宋体" w:hAnsi="宋体"/>
          <w:sz w:val="24"/>
          <w:szCs w:val="24"/>
          <w:rPrChange w:id="9" w:author="Administrator" w:date="2025-02-25T01:35:00Z">
            <w:rPr/>
          </w:rPrChange>
        </w:rPr>
        <w:t>15</w:t>
      </w:r>
      <w:r w:rsidRPr="00942062">
        <w:rPr>
          <w:rFonts w:ascii="宋体" w:eastAsia="宋体" w:hAnsi="宋体" w:hint="eastAsia"/>
          <w:sz w:val="24"/>
          <w:szCs w:val="24"/>
          <w:rPrChange w:id="10" w:author="Administrator" w:date="2025-02-25T01:35:00Z">
            <w:rPr>
              <w:rFonts w:hint="eastAsia"/>
            </w:rPr>
          </w:rPrChange>
        </w:rPr>
        <w:t>岁时与“叫乌鸦的少年”一起离家出走；因为父亲的诅咒而经常幻想自己遇到的女性是否为自己的母亲和姐姐；另一位主人公中田因儿时“意外事件”获得与猫对话的能力；以及其他人物对于两位主人公的影响，都让我想起作者在第一章中所说的“沙尘暴”</w:t>
      </w:r>
      <w:r w:rsidR="0009672F">
        <w:rPr>
          <w:rFonts w:ascii="宋体" w:eastAsia="宋体" w:hAnsi="宋体" w:hint="eastAsia"/>
          <w:sz w:val="24"/>
          <w:szCs w:val="24"/>
        </w:rPr>
        <w:t>的意象</w:t>
      </w:r>
      <w:r w:rsidRPr="00942062">
        <w:rPr>
          <w:rFonts w:ascii="宋体" w:eastAsia="宋体" w:hAnsi="宋体" w:hint="eastAsia"/>
          <w:sz w:val="24"/>
          <w:szCs w:val="24"/>
          <w:rPrChange w:id="11" w:author="Administrator" w:date="2025-02-25T01:35:00Z">
            <w:rPr>
              <w:rFonts w:hint="eastAsia"/>
            </w:rPr>
          </w:rPrChange>
        </w:rPr>
        <w:t>。</w:t>
      </w:r>
    </w:p>
    <w:p w:rsidR="00586618" w:rsidRPr="00942062" w:rsidRDefault="00586618" w:rsidP="0040448F">
      <w:pPr>
        <w:spacing w:line="400" w:lineRule="exact"/>
        <w:ind w:firstLineChars="200" w:firstLine="480"/>
        <w:rPr>
          <w:rFonts w:ascii="宋体" w:eastAsia="宋体" w:hAnsi="宋体"/>
          <w:sz w:val="24"/>
          <w:szCs w:val="24"/>
          <w:rPrChange w:id="12" w:author="Administrator" w:date="2025-02-25T01:35:00Z">
            <w:rPr/>
          </w:rPrChange>
        </w:rPr>
      </w:pPr>
      <w:r w:rsidRPr="00942062">
        <w:rPr>
          <w:rFonts w:ascii="宋体" w:eastAsia="宋体" w:hAnsi="宋体" w:hint="eastAsia"/>
          <w:sz w:val="24"/>
          <w:szCs w:val="24"/>
          <w:rPrChange w:id="13" w:author="Administrator" w:date="2025-02-25T01:35:00Z">
            <w:rPr>
              <w:rFonts w:hint="eastAsia"/>
            </w:rPr>
          </w:rPrChange>
        </w:rPr>
        <w:t>这</w:t>
      </w:r>
      <w:r w:rsidR="00AF4478">
        <w:rPr>
          <w:rFonts w:ascii="宋体" w:eastAsia="宋体" w:hAnsi="宋体" w:hint="eastAsia"/>
          <w:sz w:val="24"/>
          <w:szCs w:val="24"/>
        </w:rPr>
        <w:t>一意向是</w:t>
      </w:r>
      <w:r w:rsidRPr="00942062">
        <w:rPr>
          <w:rFonts w:ascii="宋体" w:eastAsia="宋体" w:hAnsi="宋体" w:hint="eastAsia"/>
          <w:sz w:val="24"/>
          <w:szCs w:val="24"/>
          <w:rPrChange w:id="14" w:author="Administrator" w:date="2025-02-25T01:35:00Z">
            <w:rPr>
              <w:rFonts w:hint="eastAsia"/>
            </w:rPr>
          </w:rPrChange>
        </w:rPr>
        <w:t>作者对命运的一种比喻：命运就像不断改变前进方向的沙尘暴，你变换脚步力图避开，但沙尘暴就像配合你似得也变换脚步。还有其中的：从沙尘暴中逃出的你已不再是跨入沙尘暴时的你，这就是所谓沙尘暴的含义。</w:t>
      </w:r>
    </w:p>
    <w:p w:rsidR="00586618" w:rsidRPr="00942062" w:rsidRDefault="00586618" w:rsidP="0040448F">
      <w:pPr>
        <w:spacing w:line="400" w:lineRule="exact"/>
        <w:ind w:firstLineChars="200" w:firstLine="480"/>
        <w:rPr>
          <w:rFonts w:ascii="宋体" w:eastAsia="宋体" w:hAnsi="宋体"/>
          <w:sz w:val="24"/>
          <w:szCs w:val="24"/>
          <w:rPrChange w:id="15" w:author="Administrator" w:date="2025-02-25T01:35:00Z">
            <w:rPr/>
          </w:rPrChange>
        </w:rPr>
      </w:pPr>
      <w:r w:rsidRPr="00942062">
        <w:rPr>
          <w:rFonts w:ascii="宋体" w:eastAsia="宋体" w:hAnsi="宋体" w:hint="eastAsia"/>
          <w:sz w:val="24"/>
          <w:szCs w:val="24"/>
          <w:rPrChange w:id="16" w:author="Administrator" w:date="2025-02-25T01:35:00Z">
            <w:rPr>
              <w:rFonts w:hint="eastAsia"/>
            </w:rPr>
          </w:rPrChange>
        </w:rPr>
        <w:t>这些句子都让我产生什么是沙尘暴？穿过沙尘暴时的你是否还是跨入沙尘暴时的你？父亲的诅咒是否是造成田村卡夫卡命运的第一要素？命运安排的“意外”对中田的影响，以及最终中田自身选择的命运等这些问题想进行深入地探讨。</w:t>
      </w:r>
    </w:p>
    <w:p w:rsidR="00586618" w:rsidRPr="00942062" w:rsidRDefault="00586618" w:rsidP="0040448F">
      <w:pPr>
        <w:spacing w:line="400" w:lineRule="exact"/>
        <w:ind w:firstLineChars="200" w:firstLine="480"/>
        <w:rPr>
          <w:rFonts w:ascii="宋体" w:eastAsia="宋体" w:hAnsi="宋体"/>
          <w:sz w:val="24"/>
          <w:szCs w:val="24"/>
          <w:rPrChange w:id="17" w:author="Administrator" w:date="2025-02-25T01:35:00Z">
            <w:rPr/>
          </w:rPrChange>
        </w:rPr>
      </w:pPr>
      <w:r w:rsidRPr="00942062">
        <w:rPr>
          <w:rFonts w:ascii="宋体" w:eastAsia="宋体" w:hAnsi="宋体" w:hint="eastAsia"/>
          <w:sz w:val="24"/>
          <w:szCs w:val="24"/>
          <w:rPrChange w:id="18" w:author="Administrator" w:date="2025-02-25T01:35:00Z">
            <w:rPr>
              <w:rFonts w:hint="eastAsia"/>
            </w:rPr>
          </w:rPrChange>
        </w:rPr>
        <w:t>所以选择书中作者对命运的比喻：“沙尘暴”这一角度进行分析和探讨，探讨其含义与作用；父亲的诅咒对少年卡夫卡的影响；中田生命中命运的被动安排和自身的主观能动性。</w:t>
      </w:r>
    </w:p>
    <w:p w:rsidR="00586618" w:rsidRDefault="00586618" w:rsidP="00230C03">
      <w:pPr>
        <w:pStyle w:val="2"/>
        <w:spacing w:beforeLines="50" w:before="156" w:afterLines="50" w:after="156" w:line="240" w:lineRule="auto"/>
        <w:ind w:left="272" w:hanging="272"/>
        <w:jc w:val="left"/>
        <w:rPr>
          <w:rFonts w:ascii="黑体"/>
          <w:bCs w:val="0"/>
          <w:color w:val="000000"/>
          <w:sz w:val="28"/>
          <w:szCs w:val="24"/>
        </w:rPr>
      </w:pPr>
      <w:r>
        <w:rPr>
          <w:rFonts w:ascii="黑体" w:hint="eastAsia"/>
          <w:bCs w:val="0"/>
          <w:color w:val="000000"/>
          <w:sz w:val="28"/>
        </w:rPr>
        <w:t xml:space="preserve">（二） </w:t>
      </w:r>
      <w:bookmarkEnd w:id="6"/>
      <w:bookmarkEnd w:id="7"/>
      <w:r>
        <w:rPr>
          <w:rFonts w:ascii="黑体" w:hint="eastAsia"/>
          <w:bCs w:val="0"/>
          <w:color w:val="000000"/>
          <w:sz w:val="28"/>
        </w:rPr>
        <w:t>文献综述</w:t>
      </w:r>
    </w:p>
    <w:p w:rsidR="001A7485" w:rsidRDefault="00586618" w:rsidP="00230C03">
      <w:pPr>
        <w:pStyle w:val="3"/>
        <w:spacing w:beforeLines="50" w:before="156" w:afterLines="50" w:after="156" w:line="240" w:lineRule="auto"/>
        <w:jc w:val="left"/>
        <w:rPr>
          <w:rFonts w:ascii="黑体" w:eastAsia="黑体"/>
          <w:color w:val="000000"/>
          <w:sz w:val="24"/>
          <w:szCs w:val="24"/>
        </w:rPr>
      </w:pPr>
      <w:bookmarkStart w:id="19" w:name="_Toc194813669"/>
      <w:bookmarkStart w:id="20" w:name="_Toc133657215"/>
      <w:bookmarkStart w:id="21" w:name="_Toc135622319"/>
      <w:bookmarkStart w:id="22" w:name="_Toc213469314"/>
      <w:bookmarkStart w:id="23" w:name="_Toc213492281"/>
      <w:r>
        <w:rPr>
          <w:rFonts w:ascii="黑体" w:eastAsia="黑体"/>
          <w:color w:val="000000"/>
          <w:sz w:val="24"/>
          <w:szCs w:val="24"/>
        </w:rPr>
        <w:t>1.</w:t>
      </w:r>
      <w:bookmarkEnd w:id="19"/>
      <w:bookmarkEnd w:id="20"/>
      <w:bookmarkEnd w:id="21"/>
      <w:bookmarkEnd w:id="22"/>
      <w:bookmarkEnd w:id="23"/>
      <w:r w:rsidR="00627FCF">
        <w:rPr>
          <w:rFonts w:ascii="黑体" w:eastAsia="黑体" w:hint="eastAsia"/>
          <w:color w:val="000000"/>
          <w:sz w:val="24"/>
          <w:szCs w:val="24"/>
        </w:rPr>
        <w:t>研究背景与目的</w:t>
      </w:r>
    </w:p>
    <w:p w:rsidR="0010344C" w:rsidRPr="00942062" w:rsidRDefault="0010344C" w:rsidP="0040448F">
      <w:pPr>
        <w:pStyle w:val="23"/>
        <w:spacing w:before="0" w:after="0" w:line="400" w:lineRule="exact"/>
        <w:ind w:firstLineChars="200" w:firstLine="480"/>
        <w:jc w:val="both"/>
        <w:rPr>
          <w:ins w:id="24" w:author="Administrator" w:date="2025-02-25T02:10:00Z"/>
          <w:rFonts w:ascii="宋体" w:eastAsia="宋体" w:hAnsi="宋体"/>
          <w:sz w:val="24"/>
          <w:szCs w:val="24"/>
        </w:rPr>
        <w:pPrChange w:id="25" w:author="Administrator" w:date="2025-02-25T02:11:00Z">
          <w:pPr>
            <w:pStyle w:val="23"/>
          </w:pPr>
        </w:pPrChange>
      </w:pPr>
      <w:r w:rsidRPr="00942062">
        <w:rPr>
          <w:rFonts w:ascii="宋体" w:eastAsia="宋体" w:hAnsi="宋体" w:hint="eastAsia"/>
          <w:sz w:val="24"/>
          <w:szCs w:val="24"/>
          <w:rPrChange w:id="26" w:author="Administrator" w:date="2025-02-25T01:35:00Z">
            <w:rPr>
              <w:rFonts w:hint="eastAsia"/>
            </w:rPr>
          </w:rPrChange>
        </w:rPr>
        <w:t>《海边的卡夫卡》是村上春树</w:t>
      </w:r>
      <w:ins w:id="27" w:author="Administrator" w:date="2025-02-25T02:06:00Z">
        <w:r w:rsidRPr="00942062">
          <w:rPr>
            <w:rFonts w:ascii="宋体" w:eastAsia="宋体" w:hAnsi="宋体" w:hint="eastAsia"/>
            <w:sz w:val="24"/>
            <w:szCs w:val="24"/>
          </w:rPr>
          <w:t>的代表作之一</w:t>
        </w:r>
      </w:ins>
      <w:del w:id="28" w:author="Administrator" w:date="2025-02-25T02:06:00Z">
        <w:r w:rsidRPr="00942062" w:rsidDel="00924234">
          <w:rPr>
            <w:rFonts w:ascii="宋体" w:eastAsia="宋体" w:hAnsi="宋体" w:hint="eastAsia"/>
            <w:sz w:val="24"/>
            <w:szCs w:val="24"/>
            <w:rPrChange w:id="29" w:author="Administrator" w:date="2025-02-25T01:35:00Z">
              <w:rPr>
                <w:rFonts w:hint="eastAsia"/>
              </w:rPr>
            </w:rPrChange>
          </w:rPr>
          <w:delText>一部重要的作品</w:delText>
        </w:r>
      </w:del>
      <w:r w:rsidRPr="00942062">
        <w:rPr>
          <w:rFonts w:ascii="宋体" w:eastAsia="宋体" w:hAnsi="宋体" w:hint="eastAsia"/>
          <w:sz w:val="24"/>
          <w:szCs w:val="24"/>
          <w:rPrChange w:id="30" w:author="Administrator" w:date="2025-02-25T01:35:00Z">
            <w:rPr>
              <w:rFonts w:hint="eastAsia"/>
            </w:rPr>
          </w:rPrChange>
        </w:rPr>
        <w:t>，</w:t>
      </w:r>
      <w:ins w:id="31" w:author="Administrator" w:date="2025-02-25T02:06:00Z">
        <w:r w:rsidRPr="00942062">
          <w:rPr>
            <w:rFonts w:ascii="宋体" w:eastAsia="宋体" w:hAnsi="宋体" w:hint="eastAsia"/>
            <w:sz w:val="24"/>
            <w:szCs w:val="24"/>
            <w:rPrChange w:id="32" w:author="Administrator" w:date="2025-02-25T02:06:00Z">
              <w:rPr>
                <w:rFonts w:hint="eastAsia"/>
              </w:rPr>
            </w:rPrChange>
          </w:rPr>
          <w:t>自</w:t>
        </w:r>
        <w:r w:rsidRPr="00942062">
          <w:rPr>
            <w:rFonts w:ascii="宋体" w:eastAsia="宋体" w:hAnsi="宋体"/>
            <w:sz w:val="24"/>
            <w:szCs w:val="24"/>
            <w:rPrChange w:id="33" w:author="Administrator" w:date="2025-02-25T02:06:00Z">
              <w:rPr/>
            </w:rPrChange>
          </w:rPr>
          <w:t xml:space="preserve"> 2002 </w:t>
        </w:r>
        <w:r w:rsidRPr="00942062">
          <w:rPr>
            <w:rFonts w:ascii="宋体" w:eastAsia="宋体" w:hAnsi="宋体" w:hint="eastAsia"/>
            <w:sz w:val="24"/>
            <w:szCs w:val="24"/>
            <w:rPrChange w:id="34" w:author="Administrator" w:date="2025-02-25T02:06:00Z">
              <w:rPr>
                <w:rFonts w:hint="eastAsia"/>
              </w:rPr>
            </w:rPrChange>
          </w:rPr>
          <w:t>年问世以来，</w:t>
        </w:r>
      </w:ins>
      <w:ins w:id="35" w:author="Administrator" w:date="2025-02-25T02:07:00Z">
        <w:r w:rsidRPr="00942062">
          <w:rPr>
            <w:rFonts w:ascii="宋体" w:eastAsia="宋体" w:hAnsi="宋体"/>
            <w:sz w:val="24"/>
            <w:szCs w:val="24"/>
          </w:rPr>
          <w:t>这部作品以其独特的叙事风格、深邃的主题内涵以及丰富的意象运用，在村上春树的创作生涯中占据着举足轻重的地位。</w:t>
        </w:r>
      </w:ins>
      <w:ins w:id="36" w:author="Administrator" w:date="2025-02-25T02:10:00Z">
        <w:r w:rsidRPr="00942062">
          <w:rPr>
            <w:rFonts w:ascii="宋体" w:eastAsia="宋体" w:hAnsi="宋体" w:hint="eastAsia"/>
            <w:sz w:val="24"/>
            <w:szCs w:val="24"/>
            <w:rPrChange w:id="37" w:author="Administrator" w:date="2025-02-25T02:10:00Z">
              <w:rPr>
                <w:rFonts w:hint="eastAsia"/>
              </w:rPr>
            </w:rPrChange>
          </w:rPr>
          <w:t>它延续了村上春树一贯对人性、孤独、成长等主题的关注，同时在叙事结构和意象表达上进行了大胆创新，将现实与虚幻、历</w:t>
        </w:r>
        <w:r w:rsidRPr="00942062">
          <w:rPr>
            <w:rFonts w:ascii="宋体" w:eastAsia="宋体" w:hAnsi="宋体" w:hint="eastAsia"/>
            <w:sz w:val="24"/>
            <w:szCs w:val="24"/>
            <w:rPrChange w:id="38" w:author="Administrator" w:date="2025-02-25T02:10:00Z">
              <w:rPr>
                <w:rFonts w:hint="eastAsia"/>
              </w:rPr>
            </w:rPrChange>
          </w:rPr>
          <w:lastRenderedPageBreak/>
          <w:t>史与当下巧妙融合，构建出一个充满奇幻色彩又发人深省的文学世界，成为村上春树创作风格转变与深化的重要标志。</w:t>
        </w:r>
      </w:ins>
    </w:p>
    <w:p w:rsidR="001A7485" w:rsidRPr="00533B52" w:rsidRDefault="0010344C" w:rsidP="0040448F">
      <w:pPr>
        <w:pStyle w:val="23"/>
        <w:spacing w:before="0" w:after="0" w:line="400" w:lineRule="exact"/>
        <w:ind w:firstLineChars="200" w:firstLine="480"/>
        <w:jc w:val="both"/>
        <w:rPr>
          <w:rFonts w:ascii="宋体" w:eastAsia="宋体" w:hAnsi="宋体"/>
          <w:sz w:val="24"/>
          <w:szCs w:val="24"/>
        </w:rPr>
      </w:pPr>
      <w:ins w:id="39" w:author="Administrator" w:date="2025-02-25T02:12:00Z">
        <w:r w:rsidRPr="00942062">
          <w:rPr>
            <w:rFonts w:ascii="宋体" w:eastAsia="宋体" w:hAnsi="宋体" w:hint="eastAsia"/>
            <w:sz w:val="24"/>
            <w:szCs w:val="24"/>
          </w:rPr>
          <w:t>本研究旨在通过对书中“沙尘暴”意象的深入挖掘与分析，</w:t>
        </w:r>
      </w:ins>
      <w:ins w:id="40" w:author="Administrator" w:date="2025-02-25T02:10:00Z">
        <w:r w:rsidRPr="00942062">
          <w:rPr>
            <w:rFonts w:ascii="宋体" w:eastAsia="宋体" w:hAnsi="宋体" w:hint="eastAsia"/>
            <w:sz w:val="24"/>
            <w:szCs w:val="24"/>
            <w:rPrChange w:id="41" w:author="Administrator" w:date="2025-02-25T02:10:00Z">
              <w:rPr>
                <w:rFonts w:hint="eastAsia"/>
              </w:rPr>
            </w:rPrChange>
          </w:rPr>
          <w:t>揭示其丰富的象征意义、在小说中的多重作用以及与作品主题和人物塑造的紧密联系。一方面，从文学批评的角度出发，运用文本细读法、象征分析法等研究方法，对小说中涉及</w:t>
        </w:r>
        <w:r w:rsidRPr="00942062">
          <w:rPr>
            <w:rFonts w:ascii="宋体" w:eastAsia="宋体" w:hAnsi="宋体"/>
            <w:sz w:val="24"/>
            <w:szCs w:val="24"/>
            <w:rPrChange w:id="42" w:author="Administrator" w:date="2025-02-25T02:10:00Z">
              <w:rPr/>
            </w:rPrChange>
          </w:rPr>
          <w:t>“</w:t>
        </w:r>
        <w:r w:rsidRPr="00942062">
          <w:rPr>
            <w:rFonts w:ascii="宋体" w:eastAsia="宋体" w:hAnsi="宋体" w:hint="eastAsia"/>
            <w:sz w:val="24"/>
            <w:szCs w:val="24"/>
            <w:rPrChange w:id="43"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4" w:author="Administrator" w:date="2025-02-25T02:10:00Z">
              <w:rPr>
                <w:rFonts w:hint="eastAsia"/>
              </w:rPr>
            </w:rPrChange>
          </w:rPr>
          <w:t>意象的文本进行细致解读，探寻其在语言、结构、情节等层面的表现形式与内在逻辑；另一方面，结合村上春树的创作风格、时代背景以及作者本人的创作理念，深入探讨</w:t>
        </w:r>
        <w:r w:rsidRPr="00942062">
          <w:rPr>
            <w:rFonts w:ascii="宋体" w:eastAsia="宋体" w:hAnsi="宋体"/>
            <w:sz w:val="24"/>
            <w:szCs w:val="24"/>
            <w:rPrChange w:id="45" w:author="Administrator" w:date="2025-02-25T02:10:00Z">
              <w:rPr/>
            </w:rPrChange>
          </w:rPr>
          <w:t>“</w:t>
        </w:r>
        <w:r w:rsidRPr="00942062">
          <w:rPr>
            <w:rFonts w:ascii="宋体" w:eastAsia="宋体" w:hAnsi="宋体" w:hint="eastAsia"/>
            <w:sz w:val="24"/>
            <w:szCs w:val="24"/>
            <w:rPrChange w:id="46" w:author="Administrator" w:date="2025-02-25T02:1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47" w:author="Administrator" w:date="2025-02-25T02:10:00Z">
              <w:rPr>
                <w:rFonts w:hint="eastAsia"/>
              </w:rPr>
            </w:rPrChange>
          </w:rPr>
          <w:t>意象所反映的社会现实、文化内涵以及作者的思想情感。希望通过本研究，能够为《海边的卡夫卡》的研究提供新的视角与思路，丰富对这部作品的理解与阐释，同时也为村上春树作品研究以及文学意象研究贡献一份力量。</w:t>
        </w:r>
      </w:ins>
    </w:p>
    <w:p w:rsidR="001A7485" w:rsidRDefault="00000000" w:rsidP="00230C03">
      <w:pPr>
        <w:pStyle w:val="3"/>
        <w:spacing w:beforeLines="50" w:before="156" w:afterLines="50" w:after="156" w:line="240" w:lineRule="auto"/>
        <w:jc w:val="left"/>
        <w:rPr>
          <w:rFonts w:ascii="黑体" w:eastAsia="黑体" w:hAnsi="宋体"/>
          <w:color w:val="000000"/>
          <w:sz w:val="24"/>
          <w:szCs w:val="24"/>
        </w:rPr>
      </w:pPr>
      <w:bookmarkStart w:id="48" w:name="_Toc213469315"/>
      <w:bookmarkStart w:id="49" w:name="_Toc213492282"/>
      <w:r>
        <w:rPr>
          <w:rFonts w:ascii="黑体" w:eastAsia="黑体" w:hAnsi="宋体"/>
          <w:color w:val="000000"/>
          <w:sz w:val="24"/>
          <w:szCs w:val="24"/>
        </w:rPr>
        <w:t>2.</w:t>
      </w:r>
      <w:bookmarkEnd w:id="48"/>
      <w:bookmarkEnd w:id="49"/>
      <w:r w:rsidR="005B2A33">
        <w:rPr>
          <w:rFonts w:ascii="黑体" w:eastAsia="黑体" w:hAnsi="宋体" w:hint="eastAsia"/>
          <w:color w:val="000000"/>
          <w:sz w:val="24"/>
          <w:szCs w:val="24"/>
        </w:rPr>
        <w:t>国内外研究现状</w:t>
      </w:r>
    </w:p>
    <w:p w:rsidR="0035404D" w:rsidRDefault="0035404D" w:rsidP="0040448F">
      <w:pPr>
        <w:spacing w:line="400" w:lineRule="exact"/>
        <w:ind w:firstLineChars="200" w:firstLine="480"/>
        <w:rPr>
          <w:rFonts w:ascii="宋体" w:eastAsia="宋体" w:hAnsi="宋体"/>
          <w:sz w:val="24"/>
          <w:szCs w:val="24"/>
        </w:rPr>
      </w:pPr>
      <w:ins w:id="50" w:author="Administrator" w:date="2025-02-25T02:13:00Z">
        <w:r w:rsidRPr="00942062">
          <w:rPr>
            <w:rFonts w:ascii="宋体" w:eastAsia="宋体" w:hAnsi="宋体"/>
            <w:sz w:val="24"/>
            <w:szCs w:val="24"/>
            <w:rPrChange w:id="51" w:author="Administrator" w:date="2025-02-25T02:13:00Z">
              <w:rPr>
                <w:rFonts w:asciiTheme="majorHAnsi" w:eastAsiaTheme="majorEastAsia" w:hAnsiTheme="majorHAnsi" w:cstheme="majorBidi"/>
                <w:b/>
                <w:bCs/>
                <w:sz w:val="28"/>
                <w:szCs w:val="28"/>
              </w:rPr>
            </w:rPrChange>
          </w:rPr>
          <w:t>自《海边的卡夫卡》问世以来，国内外学者从多个角度对这部作品展开了深入研究，成果丰硕。</w:t>
        </w:r>
      </w:ins>
    </w:p>
    <w:p w:rsidR="00F57202" w:rsidRDefault="00F57202" w:rsidP="0040448F">
      <w:pPr>
        <w:spacing w:line="400" w:lineRule="exact"/>
        <w:ind w:firstLineChars="200" w:firstLine="480"/>
        <w:rPr>
          <w:rFonts w:ascii="宋体" w:eastAsia="宋体" w:hAnsi="宋体"/>
          <w:sz w:val="24"/>
          <w:szCs w:val="24"/>
        </w:rPr>
      </w:pPr>
      <w:ins w:id="52" w:author="Administrator" w:date="2025-02-25T02:14:00Z">
        <w:r w:rsidRPr="007752E7">
          <w:rPr>
            <w:rFonts w:ascii="宋体" w:eastAsia="宋体" w:hAnsi="宋体"/>
            <w:sz w:val="24"/>
            <w:szCs w:val="24"/>
            <w:rPrChange w:id="53" w:author="Administrator" w:date="2025-02-25T02:14:00Z">
              <w:rPr>
                <w:rFonts w:asciiTheme="majorHAnsi" w:eastAsiaTheme="majorEastAsia" w:hAnsiTheme="majorHAnsi" w:cstheme="majorBidi"/>
                <w:b/>
                <w:bCs/>
                <w:sz w:val="28"/>
                <w:szCs w:val="28"/>
              </w:rPr>
            </w:rPrChange>
          </w:rPr>
          <w:t>在国外，日本学者小森阳一在《村上春树论》中，运用文本细读的方法，对小说的叙事结构、语言风格以及所反映的社会文化内涵进行了剖析，指出村上春树在作品中巧妙地运用文艺手段，构建了一个充满隐喻与象征的文学世界，对日本社会的集体记忆和大众心理产生了深远影响</w:t>
        </w:r>
      </w:ins>
      <w:r w:rsidR="00AE45EE" w:rsidRPr="007752E7">
        <w:rPr>
          <w:rFonts w:ascii="宋体" w:eastAsia="宋体" w:hAnsi="宋体" w:hint="eastAsia"/>
          <w:sz w:val="24"/>
          <w:szCs w:val="24"/>
        </w:rPr>
        <w:t>。</w:t>
      </w:r>
      <w:ins w:id="54" w:author="Administrator" w:date="2025-02-25T02:14:00Z">
        <w:r w:rsidRPr="007752E7">
          <w:rPr>
            <w:rFonts w:ascii="宋体" w:eastAsia="宋体" w:hAnsi="宋体"/>
            <w:sz w:val="24"/>
            <w:szCs w:val="24"/>
            <w:rPrChange w:id="55" w:author="Administrator" w:date="2025-02-25T02:14:00Z">
              <w:rPr>
                <w:rFonts w:asciiTheme="majorHAnsi" w:eastAsiaTheme="majorEastAsia" w:hAnsiTheme="majorHAnsi" w:cstheme="majorBidi"/>
                <w:b/>
                <w:bCs/>
                <w:sz w:val="28"/>
                <w:szCs w:val="28"/>
              </w:rPr>
            </w:rPrChange>
          </w:rPr>
          <w:t>美国学者</w:t>
        </w:r>
      </w:ins>
      <w:r w:rsidR="007752E7" w:rsidRPr="007752E7">
        <w:rPr>
          <w:rFonts w:ascii="宋体" w:eastAsia="宋体" w:hAnsi="宋体" w:hint="eastAsia"/>
          <w:sz w:val="24"/>
          <w:szCs w:val="24"/>
        </w:rPr>
        <w:t>杰伊·</w:t>
      </w:r>
      <w:ins w:id="56" w:author="Administrator" w:date="2025-02-25T02:14:00Z">
        <w:r w:rsidRPr="007752E7">
          <w:rPr>
            <w:rFonts w:ascii="宋体" w:eastAsia="宋体" w:hAnsi="宋体" w:hint="eastAsia"/>
            <w:sz w:val="24"/>
            <w:szCs w:val="24"/>
            <w:rPrChange w:id="57" w:author="Administrator" w:date="2025-02-25T02:14:00Z">
              <w:rPr>
                <w:rFonts w:asciiTheme="majorHAnsi" w:eastAsiaTheme="majorEastAsia" w:hAnsiTheme="majorHAnsi" w:cstheme="majorBidi" w:hint="eastAsia"/>
                <w:b/>
                <w:bCs/>
                <w:sz w:val="28"/>
                <w:szCs w:val="28"/>
              </w:rPr>
            </w:rPrChange>
          </w:rPr>
          <w:t>鲁宾在《倾听村上春树：村上春树的艺术世界》中，从文化融合的视角出发，探讨了村上春树</w:t>
        </w:r>
        <w:r w:rsidRPr="007752E7">
          <w:rPr>
            <w:rFonts w:ascii="宋体" w:eastAsia="宋体" w:hAnsi="宋体"/>
            <w:sz w:val="24"/>
            <w:szCs w:val="24"/>
            <w:rPrChange w:id="58" w:author="Administrator" w:date="2025-02-25T02:14:00Z">
              <w:rPr>
                <w:rFonts w:asciiTheme="majorHAnsi" w:eastAsiaTheme="majorEastAsia" w:hAnsiTheme="majorHAnsi" w:cstheme="majorBidi"/>
                <w:b/>
                <w:bCs/>
                <w:sz w:val="28"/>
                <w:szCs w:val="28"/>
              </w:rPr>
            </w:rPrChange>
          </w:rPr>
          <w:t>作品中对西方文化元素的借鉴与吸收，以及如何将其与日本本土文化相结合，形成独特的创作风格</w:t>
        </w:r>
      </w:ins>
      <w:r w:rsidR="007E7B9D" w:rsidRPr="007752E7">
        <w:rPr>
          <w:rFonts w:ascii="宋体" w:eastAsia="宋体" w:hAnsi="宋体" w:hint="eastAsia"/>
          <w:sz w:val="24"/>
          <w:szCs w:val="24"/>
        </w:rPr>
        <w:t>，</w:t>
      </w:r>
      <w:ins w:id="59" w:author="Administrator" w:date="2025-02-25T02:14:00Z">
        <w:r w:rsidRPr="007752E7">
          <w:rPr>
            <w:rFonts w:ascii="宋体" w:eastAsia="宋体" w:hAnsi="宋体"/>
            <w:sz w:val="24"/>
            <w:szCs w:val="24"/>
            <w:rPrChange w:id="60" w:author="Administrator" w:date="2025-02-25T02:14:00Z">
              <w:rPr>
                <w:rFonts w:asciiTheme="majorHAnsi" w:eastAsiaTheme="majorEastAsia" w:hAnsiTheme="majorHAnsi" w:cstheme="majorBidi"/>
                <w:b/>
                <w:bCs/>
                <w:sz w:val="28"/>
                <w:szCs w:val="28"/>
              </w:rPr>
            </w:rPrChange>
          </w:rPr>
          <w:t>其中对《海边的卡夫卡》中东西方文化碰撞与交融的分析</w:t>
        </w:r>
      </w:ins>
      <w:r w:rsidR="00F852FF" w:rsidRPr="007752E7">
        <w:rPr>
          <w:rFonts w:ascii="宋体" w:eastAsia="宋体" w:hAnsi="宋体" w:hint="eastAsia"/>
          <w:sz w:val="24"/>
          <w:szCs w:val="24"/>
        </w:rPr>
        <w:t>，</w:t>
      </w:r>
      <w:ins w:id="61" w:author="Administrator" w:date="2025-02-25T02:14:00Z">
        <w:r w:rsidRPr="007752E7">
          <w:rPr>
            <w:rFonts w:ascii="宋体" w:eastAsia="宋体" w:hAnsi="宋体"/>
            <w:sz w:val="24"/>
            <w:szCs w:val="24"/>
            <w:rPrChange w:id="62" w:author="Administrator" w:date="2025-02-25T02:14:00Z">
              <w:rPr>
                <w:rFonts w:asciiTheme="majorHAnsi" w:eastAsiaTheme="majorEastAsia" w:hAnsiTheme="majorHAnsi" w:cstheme="majorBidi"/>
                <w:b/>
                <w:bCs/>
                <w:sz w:val="28"/>
                <w:szCs w:val="28"/>
              </w:rPr>
            </w:rPrChange>
          </w:rPr>
          <w:t>为理解作品提供了新的思路。</w:t>
        </w:r>
      </w:ins>
    </w:p>
    <w:p w:rsidR="005836C3" w:rsidRPr="00942062" w:rsidDel="00AF7EC0" w:rsidRDefault="005836C3" w:rsidP="0040448F">
      <w:pPr>
        <w:spacing w:line="400" w:lineRule="exact"/>
        <w:ind w:firstLineChars="200" w:firstLine="480"/>
        <w:rPr>
          <w:ins w:id="63" w:author="Administrator" w:date="2025-02-25T02:17:00Z"/>
          <w:del w:id="64" w:author="Administrator" w:date="2025-02-25T02:17:00Z"/>
          <w:rFonts w:ascii="宋体" w:eastAsia="宋体" w:hAnsi="宋体"/>
          <w:sz w:val="24"/>
          <w:szCs w:val="24"/>
        </w:rPr>
      </w:pPr>
      <w:ins w:id="65" w:author="Administrator" w:date="2025-02-25T02:14:00Z">
        <w:r w:rsidRPr="00942062">
          <w:rPr>
            <w:rFonts w:ascii="宋体" w:eastAsia="宋体" w:hAnsi="宋体"/>
            <w:sz w:val="24"/>
            <w:szCs w:val="24"/>
            <w:rPrChange w:id="66" w:author="Administrator" w:date="2025-02-25T02:15:00Z">
              <w:rPr/>
            </w:rPrChange>
          </w:rPr>
          <w:t>在国内，研究主要聚焦于小说的主题、叙事技巧以及意象分析等方面。主题研究层面，众多学者认为小说深刻探讨了成长、孤独、命运、救赎等主题。</w:t>
        </w:r>
      </w:ins>
      <w:ins w:id="67" w:author="Administrator" w:date="2025-02-25T02:15:00Z">
        <w:r w:rsidRPr="00942062">
          <w:rPr>
            <w:rFonts w:ascii="宋体" w:eastAsia="宋体" w:hAnsi="宋体" w:hint="eastAsia"/>
            <w:sz w:val="24"/>
            <w:szCs w:val="24"/>
            <w:rPrChange w:id="68" w:author="Administrator" w:date="2025-02-25T02:15:00Z">
              <w:rPr>
                <w:rFonts w:hint="eastAsia"/>
                <w:b/>
                <w:bCs/>
                <w:sz w:val="28"/>
                <w:szCs w:val="32"/>
              </w:rPr>
            </w:rPrChange>
          </w:rPr>
          <w:t>如</w:t>
        </w:r>
        <w:r w:rsidRPr="00942062">
          <w:rPr>
            <w:rFonts w:ascii="宋体" w:eastAsia="宋体" w:hAnsi="宋体" w:hint="eastAsia"/>
            <w:sz w:val="24"/>
            <w:szCs w:val="24"/>
          </w:rPr>
          <w:t>魏霞：试论村上春树《海边的卡夫卡》中的对暴力和救赎</w:t>
        </w:r>
      </w:ins>
      <w:r w:rsidR="00EC6074">
        <w:rPr>
          <w:rFonts w:ascii="宋体" w:eastAsia="宋体" w:hAnsi="宋体" w:hint="eastAsia"/>
          <w:sz w:val="24"/>
          <w:szCs w:val="24"/>
        </w:rPr>
        <w:t>、</w:t>
      </w:r>
      <w:ins w:id="69" w:author="Administrator" w:date="2025-02-25T02:17:00Z">
        <w:r w:rsidRPr="00942062">
          <w:rPr>
            <w:rFonts w:ascii="宋体" w:eastAsia="宋体" w:hAnsi="宋体" w:hint="eastAsia"/>
            <w:sz w:val="24"/>
            <w:szCs w:val="24"/>
          </w:rPr>
          <w:t>张璐：从《海边的卡夫卡》看村上春树的叙事艺术。</w:t>
        </w:r>
        <w:moveToRangeStart w:id="70" w:author="Administrator" w:date="2025-02-25T02:17:00Z" w:name="move191342257"/>
        <w:r w:rsidRPr="00942062">
          <w:rPr>
            <w:rFonts w:ascii="宋体" w:eastAsia="宋体" w:hAnsi="宋体" w:hint="eastAsia"/>
            <w:sz w:val="24"/>
            <w:szCs w:val="24"/>
          </w:rPr>
          <w:t>但其中也缺乏了对命运对自身的影响以及自身的思想对命运的影响等方面的探讨，所以本文就这几个方面对“沙尘暴”这一意象的研究深入。</w:t>
        </w:r>
      </w:ins>
    </w:p>
    <w:moveToRangeEnd w:id="70"/>
    <w:p w:rsidR="00F57202" w:rsidRPr="00942062" w:rsidRDefault="00F57202" w:rsidP="0040448F">
      <w:pPr>
        <w:spacing w:line="400" w:lineRule="exact"/>
        <w:ind w:firstLineChars="200" w:firstLine="480"/>
        <w:rPr>
          <w:ins w:id="71" w:author="Administrator" w:date="2025-02-25T02:14:00Z"/>
          <w:rFonts w:ascii="宋体" w:eastAsia="宋体" w:hAnsi="宋体"/>
          <w:sz w:val="24"/>
          <w:szCs w:val="24"/>
        </w:rPr>
      </w:pPr>
    </w:p>
    <w:p w:rsidR="00E53834" w:rsidRDefault="00C20507" w:rsidP="00230C03">
      <w:pPr>
        <w:pStyle w:val="3"/>
        <w:spacing w:beforeLines="50" w:before="156" w:afterLines="50" w:after="156" w:line="240" w:lineRule="auto"/>
        <w:jc w:val="left"/>
        <w:rPr>
          <w:rFonts w:ascii="黑体" w:eastAsia="黑体" w:hAnsi="宋体"/>
          <w:color w:val="000000"/>
          <w:sz w:val="24"/>
          <w:szCs w:val="24"/>
        </w:rPr>
      </w:pPr>
      <w:r>
        <w:rPr>
          <w:rFonts w:ascii="黑体" w:eastAsia="黑体" w:hAnsi="宋体" w:hint="eastAsia"/>
          <w:color w:val="000000"/>
          <w:sz w:val="24"/>
          <w:szCs w:val="24"/>
        </w:rPr>
        <w:t>3</w:t>
      </w:r>
      <w:r w:rsidR="00E53834">
        <w:rPr>
          <w:rFonts w:ascii="黑体" w:eastAsia="黑体" w:hAnsi="宋体"/>
          <w:color w:val="000000"/>
          <w:sz w:val="24"/>
          <w:szCs w:val="24"/>
        </w:rPr>
        <w:t>.</w:t>
      </w:r>
      <w:r w:rsidR="00BA5743">
        <w:rPr>
          <w:rFonts w:ascii="黑体" w:eastAsia="黑体" w:hAnsi="宋体" w:hint="eastAsia"/>
          <w:color w:val="000000"/>
          <w:sz w:val="24"/>
          <w:szCs w:val="24"/>
        </w:rPr>
        <w:t>研究方法与创新点</w:t>
      </w:r>
    </w:p>
    <w:p w:rsidR="00F527F2" w:rsidRPr="00942062" w:rsidRDefault="00F527F2" w:rsidP="0040448F">
      <w:pPr>
        <w:spacing w:line="400" w:lineRule="exact"/>
        <w:ind w:firstLineChars="200" w:firstLine="480"/>
        <w:rPr>
          <w:ins w:id="72" w:author="Administrator" w:date="2025-02-25T02:19:00Z"/>
          <w:rFonts w:ascii="宋体" w:eastAsia="宋体" w:hAnsi="宋体"/>
          <w:sz w:val="24"/>
          <w:szCs w:val="24"/>
        </w:rPr>
        <w:pPrChange w:id="73" w:author="Administrator" w:date="2025-02-25T02:19:00Z">
          <w:pPr>
            <w:ind w:firstLineChars="200" w:firstLine="420"/>
          </w:pPr>
        </w:pPrChange>
      </w:pPr>
      <w:ins w:id="74" w:author="Administrator" w:date="2025-02-25T02:18:00Z">
        <w:r w:rsidRPr="00942062">
          <w:rPr>
            <w:rFonts w:ascii="宋体" w:eastAsia="宋体" w:hAnsi="宋体"/>
            <w:sz w:val="24"/>
            <w:szCs w:val="24"/>
            <w:rPrChange w:id="75" w:author="Administrator" w:date="2025-02-25T02:18:00Z">
              <w:rPr/>
            </w:rPrChange>
          </w:rPr>
          <w:t>本研究综合运用多种研究方法，力求全面、深入地剖析《海边的卡夫卡》中的“沙尘暴</w:t>
        </w:r>
        <w:r w:rsidRPr="00942062">
          <w:rPr>
            <w:rFonts w:ascii="宋体" w:eastAsia="宋体" w:hAnsi="宋体"/>
            <w:sz w:val="24"/>
            <w:szCs w:val="24"/>
          </w:rPr>
          <w:t>”</w:t>
        </w:r>
        <w:r w:rsidRPr="00942062">
          <w:rPr>
            <w:rFonts w:ascii="宋体" w:eastAsia="宋体" w:hAnsi="宋体"/>
            <w:sz w:val="24"/>
            <w:szCs w:val="24"/>
            <w:rPrChange w:id="76" w:author="Administrator" w:date="2025-02-25T02:18:00Z">
              <w:rPr/>
            </w:rPrChange>
          </w:rPr>
          <w:t>意象。</w:t>
        </w:r>
      </w:ins>
    </w:p>
    <w:p w:rsidR="00F527F2" w:rsidRPr="00942062" w:rsidRDefault="00F527F2" w:rsidP="0040448F">
      <w:pPr>
        <w:spacing w:line="400" w:lineRule="exact"/>
        <w:ind w:firstLineChars="200" w:firstLine="480"/>
        <w:rPr>
          <w:ins w:id="77" w:author="Administrator" w:date="2025-02-25T02:19:00Z"/>
          <w:rFonts w:ascii="宋体" w:eastAsia="宋体" w:hAnsi="宋体"/>
          <w:sz w:val="24"/>
          <w:szCs w:val="24"/>
        </w:rPr>
        <w:pPrChange w:id="78" w:author="Administrator" w:date="2025-02-25T02:19:00Z">
          <w:pPr>
            <w:ind w:firstLineChars="200" w:firstLine="420"/>
          </w:pPr>
        </w:pPrChange>
      </w:pPr>
      <w:ins w:id="79" w:author="Administrator" w:date="2025-02-25T02:19:00Z">
        <w:r w:rsidRPr="00942062">
          <w:rPr>
            <w:rFonts w:ascii="宋体" w:eastAsia="宋体" w:hAnsi="宋体"/>
            <w:sz w:val="24"/>
            <w:szCs w:val="24"/>
            <w:rPrChange w:id="80" w:author="Administrator" w:date="2025-02-25T02:19:00Z">
              <w:rPr/>
            </w:rPrChange>
          </w:rPr>
          <w:t>文本细读法是重要的研究方法之一，它强调对文本的细致入微的解读，深入挖掘文本的语言、结构、象征、修辞等要素，从而揭示作品的深层含义和艺术价</w:t>
        </w:r>
        <w:r w:rsidRPr="00942062">
          <w:rPr>
            <w:rFonts w:ascii="宋体" w:eastAsia="宋体" w:hAnsi="宋体"/>
            <w:sz w:val="24"/>
            <w:szCs w:val="24"/>
            <w:rPrChange w:id="81" w:author="Administrator" w:date="2025-02-25T02:19:00Z">
              <w:rPr/>
            </w:rPrChange>
          </w:rPr>
          <w:lastRenderedPageBreak/>
          <w:t>值。在研究过程中，将对小说中所有涉及“沙尘暴</w:t>
        </w:r>
        <w:r w:rsidRPr="00942062">
          <w:rPr>
            <w:rFonts w:ascii="宋体" w:eastAsia="宋体" w:hAnsi="宋体"/>
            <w:sz w:val="24"/>
            <w:szCs w:val="24"/>
          </w:rPr>
          <w:t>”</w:t>
        </w:r>
        <w:r w:rsidRPr="00942062">
          <w:rPr>
            <w:rFonts w:ascii="宋体" w:eastAsia="宋体" w:hAnsi="宋体"/>
            <w:sz w:val="24"/>
            <w:szCs w:val="24"/>
            <w:rPrChange w:id="82" w:author="Administrator" w:date="2025-02-25T02:19:00Z">
              <w:rPr/>
            </w:rPrChange>
          </w:rPr>
          <w:t>意象的段落进行逐字逐句的研读，分析其用词、句式、描写手法以及与上下文的关联，例如关注“沙尘暴</w:t>
        </w:r>
        <w:r w:rsidRPr="00942062">
          <w:rPr>
            <w:rFonts w:ascii="宋体" w:eastAsia="宋体" w:hAnsi="宋体"/>
            <w:sz w:val="24"/>
            <w:szCs w:val="24"/>
          </w:rPr>
          <w:t>”</w:t>
        </w:r>
        <w:r w:rsidRPr="00942062">
          <w:rPr>
            <w:rFonts w:ascii="宋体" w:eastAsia="宋体" w:hAnsi="宋体"/>
            <w:sz w:val="24"/>
            <w:szCs w:val="24"/>
            <w:rPrChange w:id="83" w:author="Administrator" w:date="2025-02-25T02:19:00Z">
              <w:rPr/>
            </w:rPrChange>
          </w:rPr>
          <w:t>出现时的环境描写、人物的心理和行为反应等细节，通过这些微观层面的分析，探寻“沙尘暴</w:t>
        </w:r>
        <w:r w:rsidRPr="00942062">
          <w:rPr>
            <w:rFonts w:ascii="宋体" w:eastAsia="宋体" w:hAnsi="宋体"/>
            <w:sz w:val="24"/>
            <w:szCs w:val="24"/>
          </w:rPr>
          <w:t>”</w:t>
        </w:r>
        <w:r w:rsidRPr="00942062">
          <w:rPr>
            <w:rFonts w:ascii="宋体" w:eastAsia="宋体" w:hAnsi="宋体"/>
            <w:sz w:val="24"/>
            <w:szCs w:val="24"/>
            <w:rPrChange w:id="84" w:author="Administrator" w:date="2025-02-25T02:19:00Z">
              <w:rPr/>
            </w:rPrChange>
          </w:rPr>
          <w:t>意象在文本中的具体呈现方式以及其所承载的情感与意义。</w:t>
        </w:r>
      </w:ins>
    </w:p>
    <w:p w:rsidR="00F527F2" w:rsidRDefault="00F527F2" w:rsidP="0040448F">
      <w:pPr>
        <w:pStyle w:val="23"/>
        <w:spacing w:before="0" w:after="0" w:line="400" w:lineRule="exact"/>
        <w:ind w:firstLineChars="200" w:firstLine="480"/>
        <w:jc w:val="both"/>
        <w:rPr>
          <w:rFonts w:ascii="宋体" w:eastAsia="宋体" w:hAnsi="宋体"/>
          <w:sz w:val="24"/>
          <w:szCs w:val="24"/>
        </w:rPr>
      </w:pPr>
      <w:ins w:id="85" w:author="Administrator" w:date="2025-02-25T02:20:00Z">
        <w:r w:rsidRPr="00942062">
          <w:rPr>
            <w:rFonts w:ascii="宋体" w:eastAsia="宋体" w:hAnsi="宋体" w:hint="eastAsia"/>
            <w:sz w:val="24"/>
            <w:szCs w:val="24"/>
            <w:rPrChange w:id="86" w:author="Administrator" w:date="2025-02-25T02:20:00Z">
              <w:rPr>
                <w:rFonts w:hint="eastAsia"/>
              </w:rPr>
            </w:rPrChange>
          </w:rPr>
          <w:t>象征分析法也是关键方法。</w:t>
        </w:r>
        <w:r w:rsidRPr="00942062">
          <w:rPr>
            <w:rFonts w:ascii="宋体" w:eastAsia="宋体" w:hAnsi="宋体"/>
            <w:sz w:val="24"/>
            <w:szCs w:val="24"/>
            <w:rPrChange w:id="87" w:author="Administrator" w:date="2025-02-25T02:20:00Z">
              <w:rPr/>
            </w:rPrChange>
          </w:rPr>
          <w:t>“</w:t>
        </w:r>
        <w:r w:rsidRPr="00942062">
          <w:rPr>
            <w:rFonts w:ascii="宋体" w:eastAsia="宋体" w:hAnsi="宋体" w:hint="eastAsia"/>
            <w:sz w:val="24"/>
            <w:szCs w:val="24"/>
            <w:rPrChange w:id="88"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89" w:author="Administrator" w:date="2025-02-25T02:20:00Z">
              <w:rPr>
                <w:rFonts w:hint="eastAsia"/>
              </w:rPr>
            </w:rPrChange>
          </w:rPr>
          <w:t>作为小说中的一个重要意象，具有丰富的象征意义。运用象征分析法，从文化、历史、心理等多个角度出发，挖掘</w:t>
        </w:r>
        <w:r w:rsidRPr="00942062">
          <w:rPr>
            <w:rFonts w:ascii="宋体" w:eastAsia="宋体" w:hAnsi="宋体"/>
            <w:sz w:val="24"/>
            <w:szCs w:val="24"/>
            <w:rPrChange w:id="90" w:author="Administrator" w:date="2025-02-25T02:20:00Z">
              <w:rPr/>
            </w:rPrChange>
          </w:rPr>
          <w:t>“</w:t>
        </w:r>
        <w:r w:rsidRPr="00942062">
          <w:rPr>
            <w:rFonts w:ascii="宋体" w:eastAsia="宋体" w:hAnsi="宋体" w:hint="eastAsia"/>
            <w:sz w:val="24"/>
            <w:szCs w:val="24"/>
            <w:rPrChange w:id="91"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2" w:author="Administrator" w:date="2025-02-25T02:20:00Z">
              <w:rPr>
                <w:rFonts w:hint="eastAsia"/>
              </w:rPr>
            </w:rPrChange>
          </w:rPr>
          <w:t>意象所象征的抽象概念、思想情感以及社会现实。结合日本的自然环境和文化传统，探讨</w:t>
        </w:r>
        <w:r w:rsidRPr="00942062">
          <w:rPr>
            <w:rFonts w:ascii="宋体" w:eastAsia="宋体" w:hAnsi="宋体"/>
            <w:sz w:val="24"/>
            <w:szCs w:val="24"/>
            <w:rPrChange w:id="93" w:author="Administrator" w:date="2025-02-25T02:20:00Z">
              <w:rPr/>
            </w:rPrChange>
          </w:rPr>
          <w:t>“</w:t>
        </w:r>
        <w:r w:rsidRPr="00942062">
          <w:rPr>
            <w:rFonts w:ascii="宋体" w:eastAsia="宋体" w:hAnsi="宋体" w:hint="eastAsia"/>
            <w:sz w:val="24"/>
            <w:szCs w:val="24"/>
            <w:rPrChange w:id="94"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5" w:author="Administrator" w:date="2025-02-25T02:20:00Z">
              <w:rPr>
                <w:rFonts w:hint="eastAsia"/>
              </w:rPr>
            </w:rPrChange>
          </w:rPr>
          <w:t>在日本文化语境中可能具有的象征内涵；从主人公的成长历程和心理变化角度，分析</w:t>
        </w:r>
        <w:bookmarkStart w:id="96" w:name="OLE_LINK1"/>
        <w:r w:rsidRPr="00942062">
          <w:rPr>
            <w:rFonts w:ascii="宋体" w:eastAsia="宋体" w:hAnsi="宋体"/>
            <w:sz w:val="24"/>
            <w:szCs w:val="24"/>
            <w:rPrChange w:id="97" w:author="Administrator" w:date="2025-02-25T02:20:00Z">
              <w:rPr/>
            </w:rPrChange>
          </w:rPr>
          <w:t>“</w:t>
        </w:r>
        <w:r w:rsidRPr="00942062">
          <w:rPr>
            <w:rFonts w:ascii="宋体" w:eastAsia="宋体" w:hAnsi="宋体" w:hint="eastAsia"/>
            <w:sz w:val="24"/>
            <w:szCs w:val="24"/>
            <w:rPrChange w:id="98" w:author="Administrator" w:date="2025-02-25T02:20:00Z">
              <w:rPr>
                <w:rFonts w:hint="eastAsia"/>
              </w:rPr>
            </w:rPrChange>
          </w:rPr>
          <w:t>沙尘暴</w:t>
        </w:r>
        <w:r w:rsidRPr="00942062">
          <w:rPr>
            <w:rFonts w:ascii="宋体" w:eastAsia="宋体" w:hAnsi="宋体"/>
            <w:sz w:val="24"/>
            <w:szCs w:val="24"/>
          </w:rPr>
          <w:t>”</w:t>
        </w:r>
        <w:r w:rsidRPr="00942062">
          <w:rPr>
            <w:rFonts w:ascii="宋体" w:eastAsia="宋体" w:hAnsi="宋体" w:hint="eastAsia"/>
            <w:sz w:val="24"/>
            <w:szCs w:val="24"/>
            <w:rPrChange w:id="99" w:author="Administrator" w:date="2025-02-25T02:20:00Z">
              <w:rPr>
                <w:rFonts w:hint="eastAsia"/>
              </w:rPr>
            </w:rPrChange>
          </w:rPr>
          <w:t>如何象征着他在成长过程中所面临的困境、挑战以及内心的挣扎与蜕变</w:t>
        </w:r>
        <w:r w:rsidRPr="00942062">
          <w:rPr>
            <w:rFonts w:ascii="宋体" w:eastAsia="宋体" w:hAnsi="宋体"/>
            <w:sz w:val="24"/>
            <w:szCs w:val="24"/>
            <w:rPrChange w:id="100" w:author="Administrator" w:date="2025-02-25T02:20:00Z">
              <w:rPr/>
            </w:rPrChange>
          </w:rPr>
          <w:t xml:space="preserve"> </w:t>
        </w:r>
        <w:bookmarkEnd w:id="96"/>
        <w:r w:rsidRPr="00942062">
          <w:rPr>
            <w:rFonts w:ascii="宋体" w:eastAsia="宋体" w:hAnsi="宋体" w:hint="eastAsia"/>
            <w:sz w:val="24"/>
            <w:szCs w:val="24"/>
            <w:rPrChange w:id="101" w:author="Administrator" w:date="2025-02-25T02:20:00Z">
              <w:rPr>
                <w:rFonts w:hint="eastAsia"/>
              </w:rPr>
            </w:rPrChange>
          </w:rPr>
          <w:t>。</w:t>
        </w:r>
      </w:ins>
    </w:p>
    <w:p w:rsidR="00EF620C" w:rsidRPr="00942062" w:rsidRDefault="00E35F7E" w:rsidP="0040448F">
      <w:pPr>
        <w:pStyle w:val="23"/>
        <w:spacing w:before="0" w:after="0" w:line="400" w:lineRule="exact"/>
        <w:ind w:firstLineChars="200" w:firstLine="480"/>
        <w:jc w:val="both"/>
        <w:rPr>
          <w:ins w:id="102" w:author="Administrator" w:date="2025-02-25T02:20:00Z"/>
          <w:rFonts w:ascii="宋体" w:eastAsia="宋体" w:hAnsi="宋体" w:hint="eastAsia"/>
          <w:sz w:val="24"/>
          <w:szCs w:val="24"/>
        </w:rPr>
      </w:pPr>
      <w:r>
        <w:rPr>
          <w:rFonts w:ascii="宋体" w:eastAsia="宋体" w:hAnsi="宋体" w:hint="eastAsia"/>
          <w:sz w:val="24"/>
          <w:szCs w:val="24"/>
        </w:rPr>
        <w:t>举例</w:t>
      </w:r>
      <w:r w:rsidR="00EF620C">
        <w:rPr>
          <w:rFonts w:ascii="宋体" w:eastAsia="宋体" w:hAnsi="宋体" w:hint="eastAsia"/>
          <w:sz w:val="24"/>
          <w:szCs w:val="24"/>
        </w:rPr>
        <w:t>现实，</w:t>
      </w:r>
      <w:r w:rsidR="00177304">
        <w:rPr>
          <w:rFonts w:ascii="宋体" w:eastAsia="宋体" w:hAnsi="宋体" w:hint="eastAsia"/>
          <w:sz w:val="24"/>
          <w:szCs w:val="24"/>
        </w:rPr>
        <w:t>如何更好地理解</w:t>
      </w:r>
      <w:ins w:id="103" w:author="Administrator" w:date="2025-02-25T02:20:00Z">
        <w:r w:rsidR="00177304" w:rsidRPr="00942062">
          <w:rPr>
            <w:rFonts w:ascii="宋体" w:eastAsia="宋体" w:hAnsi="宋体"/>
            <w:sz w:val="24"/>
            <w:szCs w:val="24"/>
            <w:rPrChange w:id="104" w:author="Administrator" w:date="2025-02-25T02:20:00Z">
              <w:rPr/>
            </w:rPrChange>
          </w:rPr>
          <w:t>“</w:t>
        </w:r>
        <w:r w:rsidR="00177304" w:rsidRPr="00942062">
          <w:rPr>
            <w:rFonts w:ascii="宋体" w:eastAsia="宋体" w:hAnsi="宋体" w:hint="eastAsia"/>
            <w:sz w:val="24"/>
            <w:szCs w:val="24"/>
            <w:rPrChange w:id="105" w:author="Administrator" w:date="2025-02-25T02:20:00Z">
              <w:rPr>
                <w:rFonts w:hint="eastAsia"/>
              </w:rPr>
            </w:rPrChange>
          </w:rPr>
          <w:t>沙尘暴</w:t>
        </w:r>
        <w:r w:rsidR="00177304" w:rsidRPr="00942062">
          <w:rPr>
            <w:rFonts w:ascii="宋体" w:eastAsia="宋体" w:hAnsi="宋体"/>
            <w:sz w:val="24"/>
            <w:szCs w:val="24"/>
          </w:rPr>
          <w:t>”</w:t>
        </w:r>
        <w:r w:rsidR="00177304" w:rsidRPr="00942062">
          <w:rPr>
            <w:rFonts w:ascii="宋体" w:eastAsia="宋体" w:hAnsi="宋体" w:hint="eastAsia"/>
            <w:sz w:val="24"/>
            <w:szCs w:val="24"/>
            <w:rPrChange w:id="106" w:author="Administrator" w:date="2025-02-25T02:20:00Z">
              <w:rPr>
                <w:rFonts w:hint="eastAsia"/>
              </w:rPr>
            </w:rPrChange>
          </w:rPr>
          <w:t>如何象征着他在成长过程中所面临的困境、挑战以及内心的挣扎与蜕变</w:t>
        </w:r>
      </w:ins>
      <w:r w:rsidR="00177304">
        <w:rPr>
          <w:rFonts w:ascii="宋体" w:eastAsia="宋体" w:hAnsi="宋体" w:hint="eastAsia"/>
          <w:sz w:val="24"/>
          <w:szCs w:val="24"/>
        </w:rPr>
        <w:t>，那么举例现实是最好的方法</w:t>
      </w:r>
      <w:r w:rsidR="008E3EB6">
        <w:rPr>
          <w:rFonts w:ascii="宋体" w:eastAsia="宋体" w:hAnsi="宋体" w:hint="eastAsia"/>
          <w:sz w:val="24"/>
          <w:szCs w:val="24"/>
        </w:rPr>
        <w:t>。</w:t>
      </w:r>
      <w:r w:rsidR="00B731A5">
        <w:rPr>
          <w:rFonts w:ascii="宋体" w:eastAsia="宋体" w:hAnsi="宋体" w:hint="eastAsia"/>
          <w:sz w:val="24"/>
          <w:szCs w:val="24"/>
        </w:rPr>
        <w:t>从现实的例子去具象化“沙尘暴”这个意象，能够更好地感受到</w:t>
      </w:r>
      <w:r w:rsidR="00C42A33">
        <w:rPr>
          <w:rFonts w:ascii="宋体" w:eastAsia="宋体" w:hAnsi="宋体" w:hint="eastAsia"/>
          <w:sz w:val="24"/>
          <w:szCs w:val="24"/>
        </w:rPr>
        <w:t>其真实性和真实的作用。</w:t>
      </w:r>
    </w:p>
    <w:p w:rsidR="001A7485" w:rsidRPr="00600A7F" w:rsidRDefault="00F527F2" w:rsidP="0040448F">
      <w:pPr>
        <w:spacing w:line="400" w:lineRule="exact"/>
        <w:ind w:firstLineChars="200" w:firstLine="480"/>
        <w:rPr>
          <w:rFonts w:ascii="宋体" w:eastAsia="宋体" w:hAnsi="宋体"/>
          <w:sz w:val="24"/>
        </w:rPr>
      </w:pPr>
      <w:ins w:id="107" w:author="Administrator" w:date="2025-02-25T02:21:00Z">
        <w:r w:rsidRPr="00942062">
          <w:rPr>
            <w:rFonts w:ascii="宋体" w:eastAsia="宋体" w:hAnsi="宋体" w:cs="Arial"/>
            <w:kern w:val="0"/>
            <w:sz w:val="24"/>
            <w:szCs w:val="24"/>
            <w:rPrChange w:id="108" w:author="Administrator" w:date="2025-02-25T02:21:00Z">
              <w:rPr>
                <w:rFonts w:asciiTheme="majorHAnsi" w:eastAsiaTheme="majorEastAsia" w:hAnsiTheme="majorHAnsi" w:cstheme="majorBidi"/>
                <w:b/>
                <w:bCs/>
                <w:sz w:val="28"/>
                <w:szCs w:val="28"/>
              </w:rPr>
            </w:rPrChange>
          </w:rPr>
          <w:t>本研究的创新点主要体现在研究视角的</w:t>
        </w:r>
      </w:ins>
      <w:r w:rsidR="00D32F9E">
        <w:rPr>
          <w:rFonts w:ascii="宋体" w:eastAsia="宋体" w:hAnsi="宋体" w:cs="Arial" w:hint="eastAsia"/>
          <w:kern w:val="0"/>
          <w:sz w:val="24"/>
          <w:szCs w:val="24"/>
        </w:rPr>
        <w:t>变</w:t>
      </w:r>
      <w:ins w:id="109" w:author="Administrator" w:date="2025-02-25T02:21:00Z">
        <w:r w:rsidRPr="00942062">
          <w:rPr>
            <w:rFonts w:ascii="宋体" w:eastAsia="宋体" w:hAnsi="宋体" w:cs="Arial"/>
            <w:kern w:val="0"/>
            <w:sz w:val="24"/>
            <w:szCs w:val="24"/>
            <w:rPrChange w:id="110" w:author="Administrator" w:date="2025-02-25T02:21:00Z">
              <w:rPr>
                <w:rFonts w:asciiTheme="majorHAnsi" w:eastAsiaTheme="majorEastAsia" w:hAnsiTheme="majorHAnsi" w:cstheme="majorBidi"/>
                <w:b/>
                <w:bCs/>
                <w:sz w:val="28"/>
                <w:szCs w:val="28"/>
              </w:rPr>
            </w:rPrChange>
          </w:rPr>
          <w:t>化。以往对《海边的卡夫卡》的研究虽然涉及多个方面，但</w:t>
        </w:r>
      </w:ins>
      <w:r w:rsidR="009572A6">
        <w:rPr>
          <w:rFonts w:ascii="宋体" w:eastAsia="宋体" w:hAnsi="宋体" w:cs="Arial" w:hint="eastAsia"/>
          <w:kern w:val="0"/>
          <w:sz w:val="24"/>
          <w:szCs w:val="24"/>
        </w:rPr>
        <w:t>大多</w:t>
      </w:r>
      <w:r w:rsidR="00255DAB">
        <w:rPr>
          <w:rFonts w:ascii="宋体" w:eastAsia="宋体" w:hAnsi="宋体" w:cs="Arial" w:hint="eastAsia"/>
          <w:kern w:val="0"/>
          <w:sz w:val="24"/>
          <w:szCs w:val="24"/>
        </w:rPr>
        <w:t>是对</w:t>
      </w:r>
      <w:r w:rsidR="00F873F3">
        <w:rPr>
          <w:rFonts w:ascii="宋体" w:eastAsia="宋体" w:hAnsi="宋体" w:cs="Arial" w:hint="eastAsia"/>
          <w:kern w:val="0"/>
          <w:sz w:val="24"/>
          <w:szCs w:val="24"/>
        </w:rPr>
        <w:t>小说的主题、</w:t>
      </w:r>
      <w:r w:rsidR="00255DAB">
        <w:rPr>
          <w:rFonts w:ascii="宋体" w:eastAsia="宋体" w:hAnsi="宋体" w:cs="Arial" w:hint="eastAsia"/>
          <w:kern w:val="0"/>
          <w:sz w:val="24"/>
          <w:szCs w:val="24"/>
        </w:rPr>
        <w:t>作品的叙事、</w:t>
      </w:r>
      <w:r w:rsidR="006337F3">
        <w:rPr>
          <w:rFonts w:ascii="宋体" w:eastAsia="宋体" w:hAnsi="宋体" w:cs="Arial" w:hint="eastAsia"/>
          <w:kern w:val="0"/>
          <w:sz w:val="24"/>
          <w:szCs w:val="24"/>
        </w:rPr>
        <w:t>成长与救赎等角度</w:t>
      </w:r>
      <w:r w:rsidR="00085280">
        <w:rPr>
          <w:rFonts w:ascii="宋体" w:eastAsia="宋体" w:hAnsi="宋体" w:cs="Arial" w:hint="eastAsia"/>
          <w:kern w:val="0"/>
          <w:sz w:val="24"/>
          <w:szCs w:val="24"/>
        </w:rPr>
        <w:t>进行分析，</w:t>
      </w:r>
      <w:ins w:id="111" w:author="Administrator" w:date="2025-02-25T02:21:00Z">
        <w:r w:rsidRPr="00942062">
          <w:rPr>
            <w:rFonts w:ascii="宋体" w:eastAsia="宋体" w:hAnsi="宋体" w:cs="Arial" w:hint="eastAsia"/>
            <w:kern w:val="0"/>
            <w:sz w:val="24"/>
            <w:szCs w:val="24"/>
            <w:rPrChange w:id="112" w:author="Administrator" w:date="2025-02-25T02:21:00Z">
              <w:rPr>
                <w:rFonts w:asciiTheme="majorHAnsi" w:eastAsiaTheme="majorEastAsia" w:hAnsiTheme="majorHAnsi" w:cstheme="majorBidi"/>
                <w:b/>
                <w:bCs/>
                <w:sz w:val="28"/>
                <w:szCs w:val="28"/>
              </w:rPr>
            </w:rPrChange>
          </w:rPr>
          <w:t>对</w:t>
        </w:r>
        <w:r w:rsidRPr="00942062">
          <w:rPr>
            <w:rFonts w:ascii="宋体" w:eastAsia="宋体" w:hAnsi="宋体" w:cs="Arial"/>
            <w:kern w:val="0"/>
            <w:sz w:val="24"/>
            <w:szCs w:val="24"/>
            <w:rPrChange w:id="113" w:author="Administrator" w:date="2025-02-25T02:21:00Z">
              <w:rPr>
                <w:rFonts w:asciiTheme="majorHAnsi" w:eastAsiaTheme="majorEastAsia" w:hAnsiTheme="majorHAnsi" w:cstheme="majorBidi"/>
                <w:b/>
                <w:bCs/>
                <w:sz w:val="28"/>
                <w:szCs w:val="28"/>
              </w:rPr>
            </w:rPrChange>
          </w:rPr>
          <w:t>“沙尘暴</w:t>
        </w:r>
        <w:r w:rsidRPr="00942062">
          <w:rPr>
            <w:rFonts w:ascii="宋体" w:eastAsia="宋体" w:hAnsi="宋体" w:cs="Arial"/>
            <w:kern w:val="0"/>
            <w:sz w:val="24"/>
            <w:szCs w:val="24"/>
            <w:rPrChange w:id="114" w:author="Administrator" w:date="2025-02-25T02:21:00Z">
              <w:rPr>
                <w:rFonts w:asciiTheme="minorEastAsia" w:eastAsiaTheme="majorEastAsia" w:hAnsiTheme="minorEastAsia" w:cstheme="majorBidi"/>
                <w:b/>
                <w:bCs/>
                <w:sz w:val="24"/>
                <w:szCs w:val="24"/>
              </w:rPr>
            </w:rPrChange>
          </w:rPr>
          <w:t>”</w:t>
        </w:r>
        <w:r w:rsidRPr="00942062">
          <w:rPr>
            <w:rFonts w:ascii="宋体" w:eastAsia="宋体" w:hAnsi="宋体" w:cs="Arial"/>
            <w:kern w:val="0"/>
            <w:sz w:val="24"/>
            <w:szCs w:val="24"/>
            <w:rPrChange w:id="115" w:author="Administrator" w:date="2025-02-25T02:21:00Z">
              <w:rPr>
                <w:rFonts w:asciiTheme="majorHAnsi" w:eastAsiaTheme="majorEastAsia" w:hAnsiTheme="majorHAnsi" w:cstheme="majorBidi"/>
                <w:b/>
                <w:bCs/>
                <w:sz w:val="28"/>
                <w:szCs w:val="28"/>
              </w:rPr>
            </w:rPrChange>
          </w:rPr>
          <w:t>意象的专门研究相对较少。本研究将 “沙尘暴” 意象作为核心研究对象，从象征意义、主题表达以及与人物塑造的关系等多个维度进行综合分析，为理解小说提供了一个全新的视角。</w:t>
        </w:r>
      </w:ins>
    </w:p>
    <w:p w:rsidR="001A7485" w:rsidRPr="00AD77A1" w:rsidRDefault="006C4E88" w:rsidP="00AD77A1">
      <w:pPr>
        <w:pStyle w:val="2"/>
        <w:spacing w:beforeLines="50" w:before="156" w:afterLines="50" w:after="156" w:line="240" w:lineRule="auto"/>
        <w:ind w:left="272" w:hanging="272"/>
        <w:jc w:val="left"/>
        <w:rPr>
          <w:rFonts w:ascii="黑体" w:hint="eastAsia"/>
          <w:bCs w:val="0"/>
          <w:color w:val="000000"/>
          <w:sz w:val="28"/>
          <w:szCs w:val="24"/>
        </w:rPr>
      </w:pPr>
      <w:r>
        <w:rPr>
          <w:rFonts w:ascii="黑体" w:hint="eastAsia"/>
          <w:bCs w:val="0"/>
          <w:color w:val="000000"/>
          <w:sz w:val="28"/>
        </w:rPr>
        <w:t>（</w:t>
      </w:r>
      <w:r w:rsidR="00D410C4">
        <w:rPr>
          <w:rFonts w:ascii="黑体" w:hint="eastAsia"/>
          <w:bCs w:val="0"/>
          <w:color w:val="000000"/>
          <w:sz w:val="28"/>
        </w:rPr>
        <w:t>三</w:t>
      </w:r>
      <w:r>
        <w:rPr>
          <w:rFonts w:ascii="黑体" w:hint="eastAsia"/>
          <w:bCs w:val="0"/>
          <w:color w:val="000000"/>
          <w:sz w:val="28"/>
        </w:rPr>
        <w:t xml:space="preserve">） </w:t>
      </w:r>
      <w:r w:rsidR="00D410C4">
        <w:rPr>
          <w:rFonts w:ascii="黑体" w:hint="eastAsia"/>
          <w:bCs w:val="0"/>
          <w:color w:val="000000"/>
          <w:sz w:val="28"/>
        </w:rPr>
        <w:t>概念界定</w:t>
      </w:r>
    </w:p>
    <w:p w:rsidR="003B3CD0" w:rsidRDefault="00B11DC2" w:rsidP="00230C03">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二</w:t>
      </w:r>
      <w:r w:rsidR="003B3CD0">
        <w:rPr>
          <w:rFonts w:ascii="黑体" w:eastAsia="黑体" w:hAnsi="黑体" w:hint="eastAsia"/>
          <w:sz w:val="32"/>
          <w:szCs w:val="32"/>
        </w:rPr>
        <w:t>、</w:t>
      </w:r>
      <w:r>
        <w:rPr>
          <w:rFonts w:ascii="黑体" w:eastAsia="黑体" w:hAnsi="黑体" w:hint="eastAsia"/>
          <w:sz w:val="32"/>
          <w:szCs w:val="32"/>
        </w:rPr>
        <w:t>“沙尘暴”的含义及其作用</w:t>
      </w:r>
    </w:p>
    <w:p w:rsidR="00E45A11" w:rsidRDefault="00E45A11" w:rsidP="00230C03">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230C03">
        <w:rPr>
          <w:rFonts w:ascii="黑体" w:hint="eastAsia"/>
          <w:color w:val="000000"/>
          <w:sz w:val="28"/>
          <w:szCs w:val="28"/>
        </w:rPr>
        <w:t>“沙尘暴”的含义</w:t>
      </w:r>
      <w:r>
        <w:rPr>
          <w:rFonts w:ascii="黑体" w:hint="eastAsia"/>
          <w:color w:val="000000"/>
          <w:sz w:val="28"/>
          <w:szCs w:val="28"/>
        </w:rPr>
        <w:t xml:space="preserve"> </w:t>
      </w:r>
    </w:p>
    <w:p w:rsidR="00D67737" w:rsidRPr="00E35060" w:rsidRDefault="00D67737" w:rsidP="0040448F">
      <w:pPr>
        <w:spacing w:line="400" w:lineRule="exact"/>
        <w:ind w:firstLineChars="200" w:firstLine="480"/>
        <w:rPr>
          <w:ins w:id="116" w:author="Administrator" w:date="2025-02-25T00:27:00Z"/>
          <w:rFonts w:ascii="宋体" w:eastAsia="宋体" w:hAnsi="宋体"/>
          <w:sz w:val="24"/>
          <w:szCs w:val="24"/>
        </w:rPr>
        <w:pPrChange w:id="117" w:author="Administrator" w:date="2025-02-25T01:59:00Z">
          <w:pPr>
            <w:pStyle w:val="2"/>
            <w:numPr>
              <w:numId w:val="1"/>
            </w:numPr>
            <w:tabs>
              <w:tab w:val="num" w:pos="360"/>
              <w:tab w:val="num" w:pos="720"/>
            </w:tabs>
            <w:ind w:left="720" w:hanging="720"/>
          </w:pPr>
        </w:pPrChange>
      </w:pPr>
      <w:ins w:id="118" w:author="Administrator" w:date="2025-02-25T01:59:00Z">
        <w:r w:rsidRPr="00E35060">
          <w:rPr>
            <w:rFonts w:ascii="宋体" w:eastAsia="宋体" w:hAnsi="宋体"/>
            <w:sz w:val="24"/>
            <w:szCs w:val="24"/>
            <w:rPrChange w:id="119" w:author="Administrator" w:date="2025-02-25T01:59:00Z">
              <w:rPr>
                <w:rFonts w:asciiTheme="majorHAnsi" w:eastAsiaTheme="majorEastAsia" w:hAnsiTheme="majorHAnsi" w:cstheme="majorBidi"/>
              </w:rPr>
            </w:rPrChange>
          </w:rPr>
          <w:t>在《海边的卡夫卡》中，“沙尘暴</w:t>
        </w:r>
        <w:r w:rsidRPr="00E35060">
          <w:rPr>
            <w:rFonts w:ascii="宋体" w:eastAsia="宋体" w:hAnsi="宋体"/>
            <w:sz w:val="24"/>
            <w:szCs w:val="24"/>
          </w:rPr>
          <w:t>”</w:t>
        </w:r>
        <w:r w:rsidRPr="00E35060">
          <w:rPr>
            <w:rFonts w:ascii="宋体" w:eastAsia="宋体" w:hAnsi="宋体"/>
            <w:sz w:val="24"/>
            <w:szCs w:val="24"/>
            <w:rPrChange w:id="120" w:author="Administrator" w:date="2025-02-25T01:59:00Z">
              <w:rPr>
                <w:rFonts w:asciiTheme="majorHAnsi" w:eastAsiaTheme="majorEastAsia" w:hAnsiTheme="majorHAnsi" w:cstheme="majorBidi"/>
              </w:rPr>
            </w:rPrChange>
          </w:rPr>
          <w:t>意象的描写贯穿全书，给读者留下了极为深刻的印象。</w:t>
        </w:r>
      </w:ins>
      <w:ins w:id="121" w:author="Administrator" w:date="2025-02-25T00:14:00Z">
        <w:r w:rsidRPr="00E35060">
          <w:rPr>
            <w:rFonts w:ascii="宋体" w:eastAsia="宋体" w:hAnsi="宋体" w:hint="eastAsia"/>
            <w:sz w:val="24"/>
            <w:szCs w:val="24"/>
          </w:rPr>
          <w:t>村上春树在第一章中就将命运比喻为“沙尘暴”，</w:t>
        </w:r>
      </w:ins>
      <w:ins w:id="122" w:author="Administrator" w:date="2025-02-25T00:26:00Z">
        <w:r w:rsidRPr="00E35060">
          <w:rPr>
            <w:rFonts w:ascii="宋体" w:eastAsia="宋体" w:hAnsi="宋体" w:hint="eastAsia"/>
            <w:sz w:val="24"/>
            <w:szCs w:val="24"/>
          </w:rPr>
          <w:t xml:space="preserve"> 村上春树</w:t>
        </w:r>
      </w:ins>
      <w:ins w:id="123" w:author="Administrator" w:date="2025-02-25T00:28:00Z">
        <w:r w:rsidRPr="00E35060">
          <w:rPr>
            <w:rFonts w:ascii="宋体" w:eastAsia="宋体" w:hAnsi="宋体" w:hint="eastAsia"/>
            <w:sz w:val="24"/>
            <w:szCs w:val="24"/>
          </w:rPr>
          <w:t>写到：</w:t>
        </w:r>
      </w:ins>
      <w:ins w:id="124" w:author="Administrator" w:date="2025-02-25T00:26:00Z">
        <w:r w:rsidRPr="00E35060">
          <w:rPr>
            <w:rFonts w:ascii="宋体" w:eastAsia="宋体" w:hAnsi="宋体" w:hint="eastAsia"/>
            <w:sz w:val="24"/>
            <w:szCs w:val="24"/>
          </w:rPr>
          <w:t>“你变换脚步力图避开它，不料</w:t>
        </w:r>
      </w:ins>
      <w:ins w:id="125" w:author="Administrator" w:date="2025-02-25T02:02:00Z">
        <w:r w:rsidRPr="00E35060">
          <w:rPr>
            <w:rFonts w:ascii="宋体" w:eastAsia="宋体" w:hAnsi="宋体" w:hint="eastAsia"/>
            <w:sz w:val="24"/>
            <w:szCs w:val="24"/>
          </w:rPr>
          <w:t>“沙尘暴”</w:t>
        </w:r>
      </w:ins>
      <w:ins w:id="126" w:author="Administrator" w:date="2025-02-25T00:26:00Z">
        <w:r w:rsidRPr="00E35060">
          <w:rPr>
            <w:rFonts w:ascii="宋体" w:eastAsia="宋体" w:hAnsi="宋体" w:hint="eastAsia"/>
            <w:sz w:val="24"/>
            <w:szCs w:val="24"/>
          </w:rPr>
          <w:t>就像配合你似得同样变换脚步”</w:t>
        </w:r>
      </w:ins>
      <w:ins w:id="127" w:author="Administrator" w:date="2025-02-25T00:27:00Z">
        <w:r w:rsidRPr="00E35060">
          <w:rPr>
            <w:rFonts w:ascii="宋体" w:eastAsia="宋体" w:hAnsi="宋体" w:hint="eastAsia"/>
            <w:sz w:val="24"/>
            <w:szCs w:val="24"/>
          </w:rPr>
          <w:t>。</w:t>
        </w:r>
      </w:ins>
      <w:ins w:id="128" w:author="Administrator" w:date="2025-02-25T00:15:00Z">
        <w:r w:rsidRPr="00E35060">
          <w:rPr>
            <w:rFonts w:ascii="宋体" w:eastAsia="宋体" w:hAnsi="宋体" w:hint="eastAsia"/>
            <w:sz w:val="24"/>
            <w:szCs w:val="24"/>
          </w:rPr>
          <w:t>将其比喻为“沙尘暴”确实是非常形象的</w:t>
        </w:r>
      </w:ins>
      <w:ins w:id="129" w:author="Administrator" w:date="2025-02-25T00:21:00Z">
        <w:r w:rsidRPr="00E35060">
          <w:rPr>
            <w:rFonts w:ascii="宋体" w:eastAsia="宋体" w:hAnsi="宋体" w:hint="eastAsia"/>
            <w:sz w:val="24"/>
            <w:szCs w:val="24"/>
          </w:rPr>
          <w:t>。</w:t>
        </w:r>
      </w:ins>
      <w:ins w:id="130" w:author="Administrator" w:date="2025-02-25T01:59:00Z">
        <w:r w:rsidRPr="00E35060">
          <w:rPr>
            <w:rFonts w:ascii="宋体" w:eastAsia="宋体" w:hAnsi="宋体" w:hint="eastAsia"/>
            <w:sz w:val="24"/>
            <w:szCs w:val="24"/>
          </w:rPr>
          <w:t>因为</w:t>
        </w:r>
      </w:ins>
      <w:ins w:id="131" w:author="Administrator" w:date="2025-02-25T00:32:00Z">
        <w:r w:rsidRPr="00E35060">
          <w:rPr>
            <w:rFonts w:ascii="宋体" w:eastAsia="宋体" w:hAnsi="宋体" w:hint="eastAsia"/>
            <w:sz w:val="24"/>
            <w:szCs w:val="24"/>
          </w:rPr>
          <w:t>这也许是大部分人的想法：</w:t>
        </w:r>
      </w:ins>
      <w:ins w:id="132" w:author="Administrator" w:date="2025-02-25T00:20:00Z">
        <w:r w:rsidRPr="00E35060">
          <w:rPr>
            <w:rFonts w:ascii="宋体" w:eastAsia="宋体" w:hAnsi="宋体" w:hint="eastAsia"/>
            <w:sz w:val="24"/>
            <w:szCs w:val="24"/>
          </w:rPr>
          <w:t>无论是多么想逃脱</w:t>
        </w:r>
      </w:ins>
      <w:ins w:id="133" w:author="Administrator" w:date="2025-02-25T00:21:00Z">
        <w:r w:rsidRPr="00E35060">
          <w:rPr>
            <w:rFonts w:ascii="宋体" w:eastAsia="宋体" w:hAnsi="宋体" w:hint="eastAsia"/>
            <w:sz w:val="24"/>
            <w:szCs w:val="24"/>
          </w:rPr>
          <w:t>命运的安排，但最终总是会走向自己意料之内的命运结局。</w:t>
        </w:r>
      </w:ins>
    </w:p>
    <w:p w:rsidR="00D67737" w:rsidRPr="00E35060" w:rsidRDefault="00D67737" w:rsidP="0040448F">
      <w:pPr>
        <w:spacing w:line="400" w:lineRule="exact"/>
        <w:ind w:firstLineChars="200" w:firstLine="480"/>
        <w:rPr>
          <w:ins w:id="134" w:author="Administrator" w:date="2025-02-25T00:48:00Z"/>
          <w:rFonts w:ascii="宋体" w:eastAsia="宋体" w:hAnsi="宋体"/>
          <w:sz w:val="24"/>
          <w:szCs w:val="24"/>
        </w:rPr>
        <w:pPrChange w:id="135" w:author="Administrator" w:date="2025-02-25T00:27:00Z">
          <w:pPr>
            <w:pStyle w:val="2"/>
            <w:numPr>
              <w:numId w:val="1"/>
            </w:numPr>
            <w:tabs>
              <w:tab w:val="num" w:pos="360"/>
              <w:tab w:val="num" w:pos="720"/>
            </w:tabs>
            <w:ind w:left="720" w:hanging="720"/>
          </w:pPr>
        </w:pPrChange>
      </w:pPr>
      <w:ins w:id="136" w:author="Administrator" w:date="2025-02-25T00:48:00Z">
        <w:r w:rsidRPr="00E35060">
          <w:rPr>
            <w:rFonts w:ascii="宋体" w:eastAsia="宋体" w:hAnsi="宋体" w:hint="eastAsia"/>
            <w:sz w:val="24"/>
            <w:szCs w:val="24"/>
          </w:rPr>
          <w:t>作者</w:t>
        </w:r>
      </w:ins>
      <w:ins w:id="137" w:author="Administrator" w:date="2025-02-25T00:27:00Z">
        <w:r w:rsidRPr="00E35060">
          <w:rPr>
            <w:rFonts w:ascii="宋体" w:eastAsia="宋体" w:hAnsi="宋体" w:hint="eastAsia"/>
            <w:sz w:val="24"/>
            <w:szCs w:val="24"/>
          </w:rPr>
          <w:t>也提出</w:t>
        </w:r>
      </w:ins>
      <w:ins w:id="138" w:author="Administrator" w:date="2025-02-25T00:28:00Z">
        <w:r w:rsidRPr="00E35060">
          <w:rPr>
            <w:rFonts w:ascii="宋体" w:eastAsia="宋体" w:hAnsi="宋体" w:hint="eastAsia"/>
            <w:sz w:val="24"/>
            <w:szCs w:val="24"/>
          </w:rPr>
          <w:t>：</w:t>
        </w:r>
      </w:ins>
      <w:ins w:id="139" w:author="Administrator" w:date="2025-02-25T00:27:00Z">
        <w:r w:rsidRPr="00E35060">
          <w:rPr>
            <w:rFonts w:ascii="宋体" w:eastAsia="宋体" w:hAnsi="宋体" w:hint="eastAsia"/>
            <w:sz w:val="24"/>
            <w:szCs w:val="24"/>
          </w:rPr>
          <w:t>“</w:t>
        </w:r>
      </w:ins>
      <w:ins w:id="140" w:author="Administrator" w:date="2025-02-25T00:28:00Z">
        <w:r w:rsidRPr="00E35060">
          <w:rPr>
            <w:rFonts w:ascii="宋体" w:eastAsia="宋体" w:hAnsi="宋体" w:hint="eastAsia"/>
            <w:sz w:val="24"/>
            <w:szCs w:val="24"/>
          </w:rPr>
          <w:t>沙尘暴不是</w:t>
        </w:r>
      </w:ins>
      <w:ins w:id="141" w:author="Administrator" w:date="2025-02-25T00:33:00Z">
        <w:r w:rsidRPr="00E35060">
          <w:rPr>
            <w:rFonts w:ascii="宋体" w:eastAsia="宋体" w:hAnsi="宋体" w:hint="eastAsia"/>
            <w:sz w:val="24"/>
            <w:szCs w:val="24"/>
          </w:rPr>
          <w:t>来自远处什么地方的两不相关的什么。就是说，那家伙是你本身，是你本身中的什么</w:t>
        </w:r>
      </w:ins>
      <w:ins w:id="142" w:author="Administrator" w:date="2025-02-25T00:27:00Z">
        <w:r w:rsidRPr="00E35060">
          <w:rPr>
            <w:rFonts w:ascii="宋体" w:eastAsia="宋体" w:hAnsi="宋体" w:hint="eastAsia"/>
            <w:sz w:val="24"/>
            <w:szCs w:val="24"/>
          </w:rPr>
          <w:t>”</w:t>
        </w:r>
      </w:ins>
      <w:ins w:id="143" w:author="Administrator" w:date="2025-02-25T00:33:00Z">
        <w:r w:rsidRPr="00E35060">
          <w:rPr>
            <w:rFonts w:ascii="宋体" w:eastAsia="宋体" w:hAnsi="宋体" w:hint="eastAsia"/>
            <w:sz w:val="24"/>
            <w:szCs w:val="24"/>
          </w:rPr>
          <w:t>。</w:t>
        </w:r>
      </w:ins>
      <w:ins w:id="144" w:author="Administrator" w:date="2025-02-25T00:35:00Z">
        <w:r w:rsidRPr="00E35060">
          <w:rPr>
            <w:rFonts w:ascii="宋体" w:eastAsia="宋体" w:hAnsi="宋体" w:hint="eastAsia"/>
            <w:sz w:val="24"/>
            <w:szCs w:val="24"/>
          </w:rPr>
          <w:t>所以“沙尘暴”的最终含义也许不是“命运”，而是自身</w:t>
        </w:r>
      </w:ins>
      <w:ins w:id="145" w:author="Administrator" w:date="2025-02-25T00:43:00Z">
        <w:r w:rsidRPr="00E35060">
          <w:rPr>
            <w:rFonts w:ascii="宋体" w:eastAsia="宋体" w:hAnsi="宋体" w:hint="eastAsia"/>
            <w:sz w:val="24"/>
            <w:szCs w:val="24"/>
          </w:rPr>
          <w:t>。</w:t>
        </w:r>
      </w:ins>
      <w:ins w:id="146" w:author="Administrator" w:date="2025-02-25T00:35:00Z">
        <w:r w:rsidRPr="00E35060">
          <w:rPr>
            <w:rFonts w:ascii="宋体" w:eastAsia="宋体" w:hAnsi="宋体" w:hint="eastAsia"/>
            <w:sz w:val="24"/>
            <w:szCs w:val="24"/>
          </w:rPr>
          <w:t>可能是自身的经历、思想</w:t>
        </w:r>
      </w:ins>
      <w:ins w:id="147" w:author="Administrator" w:date="2025-02-25T00:37:00Z">
        <w:r w:rsidRPr="00E35060">
          <w:rPr>
            <w:rFonts w:ascii="宋体" w:eastAsia="宋体" w:hAnsi="宋体" w:hint="eastAsia"/>
            <w:sz w:val="24"/>
            <w:szCs w:val="24"/>
          </w:rPr>
          <w:t>；又或者是自身受到的教育</w:t>
        </w:r>
      </w:ins>
      <w:ins w:id="148" w:author="Administrator" w:date="2025-02-25T00:43:00Z">
        <w:r w:rsidRPr="00E35060">
          <w:rPr>
            <w:rFonts w:ascii="宋体" w:eastAsia="宋体" w:hAnsi="宋体" w:hint="eastAsia"/>
            <w:sz w:val="24"/>
            <w:szCs w:val="24"/>
          </w:rPr>
          <w:t>、所学知识</w:t>
        </w:r>
      </w:ins>
      <w:ins w:id="149" w:author="Administrator" w:date="2025-02-25T00:44:00Z">
        <w:r w:rsidRPr="00E35060">
          <w:rPr>
            <w:rFonts w:ascii="宋体" w:eastAsia="宋体" w:hAnsi="宋体" w:hint="eastAsia"/>
            <w:sz w:val="24"/>
            <w:szCs w:val="24"/>
          </w:rPr>
          <w:t>；又或者是重要的人的一句话、一个行为等等</w:t>
        </w:r>
      </w:ins>
      <w:ins w:id="150" w:author="Administrator" w:date="2025-02-25T00:46:00Z">
        <w:r w:rsidRPr="00E35060">
          <w:rPr>
            <w:rFonts w:ascii="宋体" w:eastAsia="宋体" w:hAnsi="宋体" w:hint="eastAsia"/>
            <w:sz w:val="24"/>
            <w:szCs w:val="24"/>
          </w:rPr>
          <w:t>，</w:t>
        </w:r>
      </w:ins>
      <w:ins w:id="151" w:author="Administrator" w:date="2025-02-25T00:43:00Z">
        <w:r w:rsidRPr="00E35060">
          <w:rPr>
            <w:rFonts w:ascii="宋体" w:eastAsia="宋体" w:hAnsi="宋体" w:hint="eastAsia"/>
            <w:sz w:val="24"/>
            <w:szCs w:val="24"/>
          </w:rPr>
          <w:t>这些因素</w:t>
        </w:r>
      </w:ins>
      <w:r w:rsidR="00943B13">
        <w:rPr>
          <w:rFonts w:ascii="宋体" w:eastAsia="宋体" w:hAnsi="宋体" w:hint="eastAsia"/>
          <w:sz w:val="24"/>
          <w:szCs w:val="24"/>
        </w:rPr>
        <w:t>被称为</w:t>
      </w:r>
      <w:ins w:id="152" w:author="Administrator" w:date="2025-02-25T00:44:00Z">
        <w:r w:rsidRPr="00E35060">
          <w:rPr>
            <w:rFonts w:ascii="宋体" w:eastAsia="宋体" w:hAnsi="宋体" w:hint="eastAsia"/>
            <w:sz w:val="24"/>
            <w:szCs w:val="24"/>
          </w:rPr>
          <w:t>命运的“沙尘</w:t>
        </w:r>
        <w:r w:rsidRPr="00E35060">
          <w:rPr>
            <w:rFonts w:ascii="宋体" w:eastAsia="宋体" w:hAnsi="宋体" w:hint="eastAsia"/>
            <w:sz w:val="24"/>
            <w:szCs w:val="24"/>
          </w:rPr>
          <w:lastRenderedPageBreak/>
          <w:t>暴“</w:t>
        </w:r>
      </w:ins>
      <w:ins w:id="153" w:author="Administrator" w:date="2025-02-25T00:46:00Z">
        <w:r w:rsidRPr="00E35060">
          <w:rPr>
            <w:rFonts w:ascii="宋体" w:eastAsia="宋体" w:hAnsi="宋体" w:hint="eastAsia"/>
            <w:sz w:val="24"/>
            <w:szCs w:val="24"/>
          </w:rPr>
          <w:t>。</w:t>
        </w:r>
      </w:ins>
    </w:p>
    <w:p w:rsidR="001A7485" w:rsidRDefault="00D67737" w:rsidP="0040448F">
      <w:pPr>
        <w:spacing w:line="400" w:lineRule="exact"/>
        <w:ind w:firstLine="200"/>
      </w:pPr>
      <w:ins w:id="154" w:author="Administrator" w:date="2025-02-25T00:49:00Z">
        <w:r w:rsidRPr="00E35060">
          <w:rPr>
            <w:rFonts w:ascii="宋体" w:eastAsia="宋体" w:hAnsi="宋体" w:hint="eastAsia"/>
            <w:sz w:val="24"/>
            <w:szCs w:val="24"/>
          </w:rPr>
          <w:t>“沙尘暴”这个词语听起来是具有破坏性的，当“沙尘暴”</w:t>
        </w:r>
      </w:ins>
      <w:ins w:id="155" w:author="Administrator" w:date="2025-02-25T00:50:00Z">
        <w:r w:rsidRPr="00E35060">
          <w:rPr>
            <w:rFonts w:ascii="宋体" w:eastAsia="宋体" w:hAnsi="宋体" w:hint="eastAsia"/>
            <w:sz w:val="24"/>
            <w:szCs w:val="24"/>
          </w:rPr>
          <w:t>来临时，一般都伴随着不好的现象，如：不好的天气、没有太阳、人走在其中很难辨别</w:t>
        </w:r>
      </w:ins>
      <w:ins w:id="156" w:author="Administrator" w:date="2025-02-25T00:51:00Z">
        <w:r w:rsidRPr="00E35060">
          <w:rPr>
            <w:rFonts w:ascii="宋体" w:eastAsia="宋体" w:hAnsi="宋体" w:hint="eastAsia"/>
            <w:sz w:val="24"/>
            <w:szCs w:val="24"/>
          </w:rPr>
          <w:t>方向</w:t>
        </w:r>
      </w:ins>
      <w:ins w:id="157" w:author="Administrator" w:date="2025-02-25T00:52:00Z">
        <w:r w:rsidRPr="00E35060">
          <w:rPr>
            <w:rFonts w:ascii="宋体" w:eastAsia="宋体" w:hAnsi="宋体" w:hint="eastAsia"/>
            <w:sz w:val="24"/>
            <w:szCs w:val="24"/>
          </w:rPr>
          <w:t>等等。作者为何把自身的命运比喻为“沙尘暴”这种不好的自然现象</w:t>
        </w:r>
      </w:ins>
      <w:ins w:id="158" w:author="Administrator" w:date="2025-02-25T00:53:00Z">
        <w:r w:rsidRPr="00E35060">
          <w:rPr>
            <w:rFonts w:ascii="宋体" w:eastAsia="宋体" w:hAnsi="宋体" w:hint="eastAsia"/>
            <w:sz w:val="24"/>
            <w:szCs w:val="24"/>
          </w:rPr>
          <w:t>？</w:t>
        </w:r>
      </w:ins>
      <w:ins w:id="159" w:author="Administrator" w:date="2025-02-25T00:54:00Z">
        <w:r w:rsidRPr="00E35060">
          <w:rPr>
            <w:rFonts w:ascii="宋体" w:eastAsia="宋体" w:hAnsi="宋体" w:hint="eastAsia"/>
            <w:sz w:val="24"/>
            <w:szCs w:val="24"/>
          </w:rPr>
          <w:t>所以我想“沙尘暴”大概指的是人生中所遇到的挫折、痛苦、</w:t>
        </w:r>
      </w:ins>
      <w:ins w:id="160" w:author="Administrator" w:date="2025-02-25T00:55:00Z">
        <w:r w:rsidRPr="00E35060">
          <w:rPr>
            <w:rFonts w:ascii="宋体" w:eastAsia="宋体" w:hAnsi="宋体" w:hint="eastAsia"/>
            <w:sz w:val="24"/>
            <w:szCs w:val="24"/>
          </w:rPr>
          <w:t>迷茫等因素，如</w:t>
        </w:r>
      </w:ins>
      <w:ins w:id="161" w:author="Administrator" w:date="2025-02-25T02:01:00Z">
        <w:r w:rsidRPr="00E35060">
          <w:rPr>
            <w:rFonts w:ascii="宋体" w:eastAsia="宋体" w:hAnsi="宋体" w:hint="eastAsia"/>
            <w:sz w:val="24"/>
            <w:szCs w:val="24"/>
          </w:rPr>
          <w:t>：在</w:t>
        </w:r>
      </w:ins>
      <w:ins w:id="162" w:author="Administrator" w:date="2025-02-25T00:55:00Z">
        <w:r w:rsidRPr="00E35060">
          <w:rPr>
            <w:rFonts w:ascii="宋体" w:eastAsia="宋体" w:hAnsi="宋体" w:hint="eastAsia"/>
            <w:sz w:val="24"/>
            <w:szCs w:val="24"/>
          </w:rPr>
          <w:t>田村卡夫卡</w:t>
        </w:r>
      </w:ins>
      <w:ins w:id="163" w:author="Administrator" w:date="2025-02-25T02:01:00Z">
        <w:r w:rsidRPr="00E35060">
          <w:rPr>
            <w:rFonts w:ascii="宋体" w:eastAsia="宋体" w:hAnsi="宋体"/>
            <w:sz w:val="24"/>
            <w:szCs w:val="24"/>
            <w:rPrChange w:id="164" w:author="Administrator" w:date="2025-02-25T02:01:00Z">
              <w:rPr>
                <w:rFonts w:asciiTheme="majorHAnsi" w:eastAsiaTheme="majorEastAsia" w:hAnsiTheme="majorHAnsi" w:cstheme="majorBidi"/>
                <w:b/>
                <w:bCs/>
                <w:sz w:val="32"/>
                <w:szCs w:val="32"/>
              </w:rPr>
            </w:rPrChange>
          </w:rPr>
          <w:t>的内心世界中，“沙尘暴”象征着他所面临的种种困境和挑战，包括对未知世界的恐惧、对自身命运的迷茫以及在成长过程中所遭受的痛苦和磨难</w:t>
        </w:r>
        <w:r w:rsidRPr="00E35060">
          <w:rPr>
            <w:rFonts w:ascii="宋体" w:eastAsia="宋体" w:hAnsi="宋体" w:hint="eastAsia"/>
            <w:sz w:val="24"/>
            <w:szCs w:val="24"/>
          </w:rPr>
          <w:t>；</w:t>
        </w:r>
      </w:ins>
      <w:ins w:id="165" w:author="Administrator" w:date="2025-02-25T00:56:00Z">
        <w:r w:rsidRPr="00E35060">
          <w:rPr>
            <w:rFonts w:ascii="宋体" w:eastAsia="宋体" w:hAnsi="宋体" w:hint="eastAsia"/>
            <w:sz w:val="24"/>
            <w:szCs w:val="24"/>
          </w:rPr>
          <w:t>中田因为“意外事件”导致</w:t>
        </w:r>
      </w:ins>
      <w:r w:rsidR="000C73EB">
        <w:rPr>
          <w:rFonts w:ascii="宋体" w:eastAsia="宋体" w:hAnsi="宋体" w:hint="eastAsia"/>
          <w:sz w:val="24"/>
          <w:szCs w:val="24"/>
        </w:rPr>
        <w:t>失去了读写能力和记忆</w:t>
      </w:r>
      <w:ins w:id="166" w:author="Administrator" w:date="2025-02-25T00:57:00Z">
        <w:r w:rsidRPr="00E35060">
          <w:rPr>
            <w:rFonts w:ascii="宋体" w:eastAsia="宋体" w:hAnsi="宋体" w:hint="eastAsia"/>
            <w:sz w:val="24"/>
            <w:szCs w:val="24"/>
          </w:rPr>
          <w:t>。所以“沙尘暴”指的是自身命运中的痛苦、挫折等不好的经历。</w:t>
        </w:r>
      </w:ins>
    </w:p>
    <w:p w:rsidR="00FA6F25" w:rsidRDefault="00FA6F25" w:rsidP="00FA6F25">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（一） “沙尘暴”</w:t>
      </w:r>
      <w:r w:rsidR="00AC4A05">
        <w:rPr>
          <w:rFonts w:ascii="黑体" w:hint="eastAsia"/>
          <w:color w:val="000000"/>
          <w:sz w:val="28"/>
          <w:szCs w:val="28"/>
        </w:rPr>
        <w:t>的</w:t>
      </w:r>
      <w:r w:rsidR="00D709E5">
        <w:rPr>
          <w:rFonts w:ascii="黑体" w:hint="eastAsia"/>
          <w:color w:val="000000"/>
          <w:sz w:val="28"/>
          <w:szCs w:val="28"/>
        </w:rPr>
        <w:t>作用</w:t>
      </w:r>
      <w:r>
        <w:rPr>
          <w:rFonts w:ascii="黑体" w:hint="eastAsia"/>
          <w:color w:val="000000"/>
          <w:sz w:val="28"/>
          <w:szCs w:val="28"/>
        </w:rPr>
        <w:t xml:space="preserve"> </w:t>
      </w:r>
    </w:p>
    <w:p w:rsidR="00E63456" w:rsidRPr="00E63456" w:rsidRDefault="00E63456" w:rsidP="0040448F">
      <w:pPr>
        <w:spacing w:line="400" w:lineRule="exact"/>
        <w:ind w:firstLineChars="200" w:firstLine="480"/>
        <w:rPr>
          <w:ins w:id="167" w:author="Administrator" w:date="2025-02-25T01:05:00Z"/>
          <w:rFonts w:ascii="宋体" w:eastAsia="宋体" w:hAnsi="宋体"/>
          <w:sz w:val="24"/>
          <w:szCs w:val="24"/>
          <w:rPrChange w:id="168" w:author="Administrator" w:date="2025-02-25T01:33:00Z">
            <w:rPr>
              <w:ins w:id="169" w:author="Administrator" w:date="2025-02-25T01:05:00Z"/>
            </w:rPr>
          </w:rPrChange>
        </w:rPr>
        <w:pPrChange w:id="170" w:author="Administrator" w:date="2025-02-25T01:05:00Z">
          <w:pPr>
            <w:pStyle w:val="2"/>
            <w:numPr>
              <w:numId w:val="1"/>
            </w:numPr>
            <w:tabs>
              <w:tab w:val="num" w:pos="360"/>
              <w:tab w:val="num" w:pos="720"/>
            </w:tabs>
            <w:ind w:left="720" w:hanging="720"/>
          </w:pPr>
        </w:pPrChange>
      </w:pPr>
      <w:ins w:id="171" w:author="Administrator" w:date="2025-02-25T00:58:00Z">
        <w:r w:rsidRPr="00E63456">
          <w:rPr>
            <w:rFonts w:ascii="宋体" w:eastAsia="宋体" w:hAnsi="宋体" w:hint="eastAsia"/>
            <w:sz w:val="24"/>
            <w:szCs w:val="24"/>
          </w:rPr>
          <w:t>“</w:t>
        </w:r>
        <w:r w:rsidRPr="00E63456">
          <w:rPr>
            <w:rFonts w:ascii="宋体" w:eastAsia="宋体" w:hAnsi="宋体" w:hint="eastAsia"/>
            <w:sz w:val="24"/>
            <w:szCs w:val="24"/>
            <w:rPrChange w:id="172" w:author="Administrator" w:date="2025-02-25T01:33:00Z">
              <w:rPr>
                <w:rFonts w:asciiTheme="majorHAnsi" w:eastAsiaTheme="majorEastAsia" w:hAnsiTheme="majorHAnsi" w:cstheme="majorBidi" w:hint="eastAsia"/>
                <w:b w:val="0"/>
                <w:bCs w:val="0"/>
              </w:rPr>
            </w:rPrChange>
          </w:rPr>
          <w:t>沙尘暴”既然是自身命运中的痛苦、挫折等不好的经历，那它对人生具有怎样的作用呢</w:t>
        </w:r>
      </w:ins>
      <w:ins w:id="173" w:author="Administrator" w:date="2025-02-25T00:59:00Z">
        <w:r w:rsidRPr="00E63456">
          <w:rPr>
            <w:rFonts w:ascii="宋体" w:eastAsia="宋体" w:hAnsi="宋体" w:hint="eastAsia"/>
            <w:sz w:val="24"/>
            <w:szCs w:val="24"/>
            <w:rPrChange w:id="174" w:author="Administrator" w:date="2025-02-25T01:33:00Z">
              <w:rPr>
                <w:rFonts w:asciiTheme="majorHAnsi" w:eastAsiaTheme="majorEastAsia" w:hAnsiTheme="majorHAnsi" w:cstheme="majorBidi" w:hint="eastAsia"/>
                <w:b w:val="0"/>
                <w:bCs w:val="0"/>
              </w:rPr>
            </w:rPrChange>
          </w:rPr>
          <w:t>？是积极的还是</w:t>
        </w:r>
      </w:ins>
      <w:ins w:id="175" w:author="Administrator" w:date="2025-02-25T01:23:00Z">
        <w:r w:rsidRPr="00E63456">
          <w:rPr>
            <w:rFonts w:ascii="宋体" w:eastAsia="宋体" w:hAnsi="宋体" w:hint="eastAsia"/>
            <w:sz w:val="24"/>
            <w:szCs w:val="24"/>
            <w:rPrChange w:id="176" w:author="Administrator" w:date="2025-02-25T01:33:00Z">
              <w:rPr>
                <w:rFonts w:asciiTheme="majorHAnsi" w:eastAsiaTheme="majorEastAsia" w:hAnsiTheme="majorHAnsi" w:cstheme="majorBidi" w:hint="eastAsia"/>
                <w:b w:val="0"/>
                <w:bCs w:val="0"/>
              </w:rPr>
            </w:rPrChange>
          </w:rPr>
          <w:t>负面</w:t>
        </w:r>
      </w:ins>
      <w:ins w:id="177" w:author="Administrator" w:date="2025-02-25T00:59:00Z">
        <w:r w:rsidRPr="00E63456">
          <w:rPr>
            <w:rFonts w:ascii="宋体" w:eastAsia="宋体" w:hAnsi="宋体" w:hint="eastAsia"/>
            <w:sz w:val="24"/>
            <w:szCs w:val="24"/>
            <w:rPrChange w:id="178" w:author="Administrator" w:date="2025-02-25T01:33:00Z">
              <w:rPr>
                <w:rFonts w:asciiTheme="majorHAnsi" w:eastAsiaTheme="majorEastAsia" w:hAnsiTheme="majorHAnsi" w:cstheme="majorBidi" w:hint="eastAsia"/>
                <w:b w:val="0"/>
                <w:bCs w:val="0"/>
              </w:rPr>
            </w:rPrChange>
          </w:rPr>
          <w:t>的作用？村上春树也在第一章中也提到了：“</w:t>
        </w:r>
      </w:ins>
      <w:ins w:id="179" w:author="Administrator" w:date="2025-02-25T01:00:00Z">
        <w:r w:rsidRPr="00E63456">
          <w:rPr>
            <w:rFonts w:ascii="宋体" w:eastAsia="宋体" w:hAnsi="宋体" w:hint="eastAsia"/>
            <w:sz w:val="24"/>
            <w:szCs w:val="24"/>
            <w:rPrChange w:id="180" w:author="Administrator" w:date="2025-02-25T01:33:00Z">
              <w:rPr>
                <w:rFonts w:asciiTheme="majorHAnsi" w:eastAsiaTheme="majorEastAsia" w:hAnsiTheme="majorHAnsi" w:cstheme="majorBidi" w:hint="eastAsia"/>
                <w:b w:val="0"/>
                <w:bCs w:val="0"/>
              </w:rPr>
            </w:rPrChange>
          </w:rPr>
          <w:t>从沙尘暴中逃出的你已不再是跨入沙尘暴时的你</w:t>
        </w:r>
      </w:ins>
      <w:ins w:id="181" w:author="Administrator" w:date="2025-02-25T00:59:00Z">
        <w:r w:rsidRPr="00E63456">
          <w:rPr>
            <w:rFonts w:ascii="宋体" w:eastAsia="宋体" w:hAnsi="宋体" w:hint="eastAsia"/>
            <w:sz w:val="24"/>
            <w:szCs w:val="24"/>
            <w:rPrChange w:id="182" w:author="Administrator" w:date="2025-02-25T01:33:00Z">
              <w:rPr>
                <w:rFonts w:asciiTheme="majorHAnsi" w:eastAsiaTheme="majorEastAsia" w:hAnsiTheme="majorHAnsi" w:cstheme="majorBidi" w:hint="eastAsia"/>
                <w:b w:val="0"/>
                <w:bCs w:val="0"/>
              </w:rPr>
            </w:rPrChange>
          </w:rPr>
          <w:t>”</w:t>
        </w:r>
      </w:ins>
      <w:ins w:id="183" w:author="Administrator" w:date="2025-02-25T01:00:00Z">
        <w:r w:rsidRPr="00E63456">
          <w:rPr>
            <w:rFonts w:ascii="宋体" w:eastAsia="宋体" w:hAnsi="宋体" w:hint="eastAsia"/>
            <w:sz w:val="24"/>
            <w:szCs w:val="24"/>
            <w:rPrChange w:id="184" w:author="Administrator" w:date="2025-02-25T01:33:00Z">
              <w:rPr>
                <w:rFonts w:asciiTheme="majorHAnsi" w:eastAsiaTheme="majorEastAsia" w:hAnsiTheme="majorHAnsi" w:cstheme="majorBidi" w:hint="eastAsia"/>
                <w:b w:val="0"/>
                <w:bCs w:val="0"/>
              </w:rPr>
            </w:rPrChange>
          </w:rPr>
          <w:t>。这句话也隐隐说明了，</w:t>
        </w:r>
      </w:ins>
      <w:ins w:id="185" w:author="Administrator" w:date="2025-02-25T01:01:00Z">
        <w:r w:rsidRPr="00E63456">
          <w:rPr>
            <w:rFonts w:ascii="宋体" w:eastAsia="宋体" w:hAnsi="宋体" w:hint="eastAsia"/>
            <w:sz w:val="24"/>
            <w:szCs w:val="24"/>
            <w:rPrChange w:id="186" w:author="Administrator" w:date="2025-02-25T01:33:00Z">
              <w:rPr>
                <w:rFonts w:asciiTheme="majorHAnsi" w:eastAsiaTheme="majorEastAsia" w:hAnsiTheme="majorHAnsi" w:cstheme="majorBidi" w:hint="eastAsia"/>
                <w:b w:val="0"/>
                <w:bCs w:val="0"/>
              </w:rPr>
            </w:rPrChange>
          </w:rPr>
          <w:t>自身命运中的痛苦、挫折等不好的经历肯定是对自身有所改变的。走出“沙尘暴”时的你不再是跨入沙尘暴时的你，那是更好的</w:t>
        </w:r>
      </w:ins>
      <w:ins w:id="187" w:author="Administrator" w:date="2025-02-25T01:02:00Z">
        <w:r w:rsidRPr="00E63456">
          <w:rPr>
            <w:rFonts w:ascii="宋体" w:eastAsia="宋体" w:hAnsi="宋体" w:hint="eastAsia"/>
            <w:sz w:val="24"/>
            <w:szCs w:val="24"/>
            <w:rPrChange w:id="188" w:author="Administrator" w:date="2025-02-25T01:33:00Z">
              <w:rPr>
                <w:rFonts w:asciiTheme="majorHAnsi" w:eastAsiaTheme="majorEastAsia" w:hAnsiTheme="majorHAnsi" w:cstheme="majorBidi" w:hint="eastAsia"/>
                <w:b w:val="0"/>
                <w:bCs w:val="0"/>
              </w:rPr>
            </w:rPrChange>
          </w:rPr>
          <w:t>自己还是更坏的自己？</w:t>
        </w:r>
      </w:ins>
    </w:p>
    <w:p w:rsidR="00E63456" w:rsidRPr="00E63456" w:rsidRDefault="00E63456" w:rsidP="0040448F">
      <w:pPr>
        <w:spacing w:line="400" w:lineRule="exact"/>
        <w:ind w:firstLineChars="200" w:firstLine="480"/>
        <w:rPr>
          <w:ins w:id="189" w:author="Administrator" w:date="2025-02-25T01:22:00Z"/>
          <w:rFonts w:ascii="宋体" w:eastAsia="宋体" w:hAnsi="宋体"/>
          <w:sz w:val="24"/>
          <w:szCs w:val="24"/>
          <w:rPrChange w:id="190" w:author="Administrator" w:date="2025-02-25T01:33:00Z">
            <w:rPr>
              <w:ins w:id="191" w:author="Administrator" w:date="2025-02-25T01:22:00Z"/>
            </w:rPr>
          </w:rPrChange>
        </w:rPr>
        <w:pPrChange w:id="192" w:author="Administrator" w:date="2025-02-25T01:05:00Z">
          <w:pPr>
            <w:pStyle w:val="2"/>
            <w:numPr>
              <w:numId w:val="1"/>
            </w:numPr>
            <w:tabs>
              <w:tab w:val="num" w:pos="360"/>
              <w:tab w:val="num" w:pos="720"/>
            </w:tabs>
            <w:ind w:left="720" w:hanging="720"/>
          </w:pPr>
        </w:pPrChange>
      </w:pPr>
      <w:ins w:id="193" w:author="Administrator" w:date="2025-02-25T01:05:00Z">
        <w:r w:rsidRPr="00E63456">
          <w:rPr>
            <w:rFonts w:ascii="宋体" w:eastAsia="宋体" w:hAnsi="宋体" w:hint="eastAsia"/>
            <w:sz w:val="24"/>
            <w:szCs w:val="24"/>
            <w:rPrChange w:id="194" w:author="Administrator" w:date="2025-02-25T01:33:00Z">
              <w:rPr>
                <w:rFonts w:asciiTheme="majorHAnsi" w:eastAsiaTheme="majorEastAsia" w:hAnsiTheme="majorHAnsi" w:cstheme="majorBidi" w:hint="eastAsia"/>
                <w:b w:val="0"/>
                <w:bCs w:val="0"/>
              </w:rPr>
            </w:rPrChange>
          </w:rPr>
          <w:t>两位主人公的结局仿佛是给了我们答案：</w:t>
        </w:r>
      </w:ins>
      <w:ins w:id="195" w:author="Administrator" w:date="2025-02-25T01:07:00Z">
        <w:r w:rsidRPr="00E63456">
          <w:rPr>
            <w:rFonts w:ascii="宋体" w:eastAsia="宋体" w:hAnsi="宋体" w:hint="eastAsia"/>
            <w:sz w:val="24"/>
            <w:szCs w:val="24"/>
            <w:rPrChange w:id="196" w:author="Administrator" w:date="2025-02-25T01:33:00Z">
              <w:rPr>
                <w:rFonts w:asciiTheme="majorHAnsi" w:eastAsiaTheme="majorEastAsia" w:hAnsiTheme="majorHAnsi" w:cstheme="majorBidi" w:hint="eastAsia"/>
                <w:b w:val="0"/>
                <w:bCs w:val="0"/>
              </w:rPr>
            </w:rPrChange>
          </w:rPr>
          <w:t>田村卡夫卡最终找到了</w:t>
        </w:r>
      </w:ins>
      <w:ins w:id="197" w:author="Administrator" w:date="2025-02-25T01:08:00Z">
        <w:r w:rsidRPr="00E63456">
          <w:rPr>
            <w:rFonts w:ascii="宋体" w:eastAsia="宋体" w:hAnsi="宋体" w:hint="eastAsia"/>
            <w:sz w:val="24"/>
            <w:szCs w:val="24"/>
            <w:rPrChange w:id="198" w:author="Administrator" w:date="2025-02-25T01:33:00Z">
              <w:rPr>
                <w:rFonts w:asciiTheme="majorHAnsi" w:eastAsiaTheme="majorEastAsia" w:hAnsiTheme="majorHAnsi" w:cstheme="majorBidi" w:hint="eastAsia"/>
                <w:b w:val="0"/>
                <w:bCs w:val="0"/>
              </w:rPr>
            </w:rPrChange>
          </w:rPr>
          <w:t>内心的平静，并以新的态度面对未来；</w:t>
        </w:r>
      </w:ins>
      <w:ins w:id="199" w:author="Administrator" w:date="2025-02-25T01:10:00Z">
        <w:r w:rsidRPr="00E63456">
          <w:rPr>
            <w:rFonts w:ascii="宋体" w:eastAsia="宋体" w:hAnsi="宋体" w:hint="eastAsia"/>
            <w:sz w:val="24"/>
            <w:szCs w:val="24"/>
            <w:rPrChange w:id="200" w:author="Administrator" w:date="2025-02-25T01:33:00Z">
              <w:rPr>
                <w:rFonts w:asciiTheme="majorHAnsi" w:eastAsiaTheme="majorEastAsia" w:hAnsiTheme="majorHAnsi" w:cstheme="majorBidi" w:hint="eastAsia"/>
                <w:b w:val="0"/>
                <w:bCs w:val="0"/>
              </w:rPr>
            </w:rPrChange>
          </w:rPr>
          <w:t>中田虽然在睡梦中死亡，但是也完成了自身的救赎，实现了内心的平静。所以作者向我们表达的</w:t>
        </w:r>
      </w:ins>
      <w:ins w:id="201" w:author="Administrator" w:date="2025-02-25T01:11:00Z">
        <w:r w:rsidRPr="00E63456">
          <w:rPr>
            <w:rFonts w:ascii="宋体" w:eastAsia="宋体" w:hAnsi="宋体" w:hint="eastAsia"/>
            <w:sz w:val="24"/>
            <w:szCs w:val="24"/>
            <w:rPrChange w:id="202" w:author="Administrator" w:date="2025-02-25T01:33:00Z">
              <w:rPr>
                <w:rFonts w:asciiTheme="majorHAnsi" w:eastAsiaTheme="majorEastAsia" w:hAnsiTheme="majorHAnsi" w:cstheme="majorBidi" w:hint="eastAsia"/>
                <w:b w:val="0"/>
                <w:bCs w:val="0"/>
              </w:rPr>
            </w:rPrChange>
          </w:rPr>
          <w:t>是在经历完“沙尘暴”之后是更好的自己</w:t>
        </w:r>
      </w:ins>
      <w:ins w:id="203" w:author="Administrator" w:date="2025-02-25T01:13:00Z">
        <w:r w:rsidRPr="00E63456">
          <w:rPr>
            <w:rFonts w:ascii="宋体" w:eastAsia="宋体" w:hAnsi="宋体" w:hint="eastAsia"/>
            <w:sz w:val="24"/>
            <w:szCs w:val="24"/>
            <w:rPrChange w:id="204" w:author="Administrator" w:date="2025-02-25T01:33:00Z">
              <w:rPr>
                <w:rFonts w:asciiTheme="majorHAnsi" w:eastAsiaTheme="majorEastAsia" w:hAnsiTheme="majorHAnsi" w:cstheme="majorBidi" w:hint="eastAsia"/>
                <w:b w:val="0"/>
                <w:bCs w:val="0"/>
              </w:rPr>
            </w:rPrChange>
          </w:rPr>
          <w:t>，是具有积极作用的。</w:t>
        </w:r>
      </w:ins>
    </w:p>
    <w:p w:rsidR="00E56476" w:rsidRPr="00E63456" w:rsidRDefault="00E63456" w:rsidP="0040448F">
      <w:pPr>
        <w:spacing w:line="400" w:lineRule="exact"/>
        <w:ind w:firstLineChars="200" w:firstLine="480"/>
        <w:rPr>
          <w:rFonts w:ascii="宋体" w:eastAsia="宋体" w:hAnsi="宋体" w:hint="eastAsia"/>
          <w:sz w:val="24"/>
          <w:szCs w:val="24"/>
          <w:rPrChange w:id="205" w:author="Administrator" w:date="2025-02-25T01:33:00Z">
            <w:rPr/>
          </w:rPrChange>
        </w:rPr>
      </w:pPr>
      <w:ins w:id="206" w:author="Administrator" w:date="2025-02-25T01:22:00Z">
        <w:r w:rsidRPr="00E63456">
          <w:rPr>
            <w:rFonts w:ascii="宋体" w:eastAsia="宋体" w:hAnsi="宋体" w:hint="eastAsia"/>
            <w:sz w:val="24"/>
            <w:szCs w:val="24"/>
            <w:rPrChange w:id="207" w:author="Administrator" w:date="2025-02-25T01:33:00Z">
              <w:rPr>
                <w:rFonts w:asciiTheme="majorHAnsi" w:eastAsiaTheme="majorEastAsia" w:hAnsiTheme="majorHAnsi" w:cstheme="majorBidi" w:hint="eastAsia"/>
                <w:b/>
                <w:bCs/>
                <w:sz w:val="32"/>
                <w:szCs w:val="32"/>
              </w:rPr>
            </w:rPrChange>
          </w:rPr>
          <w:t>但是，作者也在文章展现了“沙尘暴”</w:t>
        </w:r>
      </w:ins>
      <w:ins w:id="208" w:author="Administrator" w:date="2025-02-25T01:23:00Z">
        <w:r w:rsidRPr="00E63456">
          <w:rPr>
            <w:rFonts w:ascii="宋体" w:eastAsia="宋体" w:hAnsi="宋体" w:hint="eastAsia"/>
            <w:sz w:val="24"/>
            <w:szCs w:val="24"/>
            <w:rPrChange w:id="209" w:author="Administrator" w:date="2025-02-25T01:33:00Z">
              <w:rPr>
                <w:rFonts w:asciiTheme="majorHAnsi" w:eastAsiaTheme="majorEastAsia" w:hAnsiTheme="majorHAnsi" w:cstheme="majorBidi" w:hint="eastAsia"/>
                <w:b/>
                <w:bCs/>
                <w:sz w:val="32"/>
                <w:szCs w:val="32"/>
              </w:rPr>
            </w:rPrChange>
          </w:rPr>
          <w:t>的负面作用，比如：田村卡夫卡</w:t>
        </w:r>
      </w:ins>
      <w:ins w:id="210" w:author="Administrator" w:date="2025-02-25T01:24:00Z">
        <w:r w:rsidRPr="00E63456">
          <w:rPr>
            <w:rFonts w:ascii="宋体" w:eastAsia="宋体" w:hAnsi="宋体" w:hint="eastAsia"/>
            <w:sz w:val="24"/>
            <w:szCs w:val="24"/>
            <w:rPrChange w:id="211" w:author="Administrator" w:date="2025-02-25T01:33:00Z">
              <w:rPr>
                <w:rFonts w:asciiTheme="majorHAnsi" w:eastAsiaTheme="majorEastAsia" w:hAnsiTheme="majorHAnsi" w:cstheme="majorBidi" w:hint="eastAsia"/>
                <w:b/>
                <w:bCs/>
                <w:sz w:val="32"/>
                <w:szCs w:val="32"/>
              </w:rPr>
            </w:rPrChange>
          </w:rPr>
          <w:t>中还是像父亲的</w:t>
        </w:r>
      </w:ins>
      <w:ins w:id="212" w:author="Administrator" w:date="2025-02-25T01:25:00Z">
        <w:r w:rsidRPr="00E63456">
          <w:rPr>
            <w:rFonts w:ascii="宋体" w:eastAsia="宋体" w:hAnsi="宋体" w:hint="eastAsia"/>
            <w:sz w:val="24"/>
            <w:szCs w:val="24"/>
            <w:rPrChange w:id="213" w:author="Administrator" w:date="2025-02-25T01:33:00Z">
              <w:rPr>
                <w:rFonts w:asciiTheme="majorHAnsi" w:eastAsiaTheme="majorEastAsia" w:hAnsiTheme="majorHAnsi" w:cstheme="majorBidi" w:hint="eastAsia"/>
                <w:b/>
                <w:bCs/>
                <w:sz w:val="32"/>
                <w:szCs w:val="32"/>
              </w:rPr>
            </w:rPrChange>
          </w:rPr>
          <w:t>诅咒那样</w:t>
        </w:r>
      </w:ins>
      <w:ins w:id="214" w:author="Administrator" w:date="2025-02-25T01:26:00Z">
        <w:r w:rsidRPr="00E63456">
          <w:rPr>
            <w:rFonts w:ascii="宋体" w:eastAsia="宋体" w:hAnsi="宋体" w:hint="eastAsia"/>
            <w:sz w:val="24"/>
            <w:szCs w:val="24"/>
            <w:rPrChange w:id="215" w:author="Administrator" w:date="2025-02-25T01:33:00Z">
              <w:rPr>
                <w:rFonts w:asciiTheme="majorHAnsi" w:eastAsiaTheme="majorEastAsia" w:hAnsiTheme="majorHAnsi" w:cstheme="majorBidi" w:hint="eastAsia"/>
                <w:b/>
                <w:bCs/>
                <w:sz w:val="32"/>
                <w:szCs w:val="32"/>
              </w:rPr>
            </w:rPrChange>
          </w:rPr>
          <w:t>“杀了”</w:t>
        </w:r>
      </w:ins>
      <w:ins w:id="216" w:author="Administrator" w:date="2025-02-25T01:24:00Z">
        <w:r w:rsidRPr="00E63456">
          <w:rPr>
            <w:rFonts w:ascii="宋体" w:eastAsia="宋体" w:hAnsi="宋体" w:hint="eastAsia"/>
            <w:sz w:val="24"/>
            <w:szCs w:val="24"/>
            <w:rPrChange w:id="217" w:author="Administrator" w:date="2025-02-25T01:33:00Z">
              <w:rPr>
                <w:rFonts w:asciiTheme="majorHAnsi" w:eastAsiaTheme="majorEastAsia" w:hAnsiTheme="majorHAnsi" w:cstheme="majorBidi" w:hint="eastAsia"/>
                <w:b/>
                <w:bCs/>
                <w:sz w:val="32"/>
                <w:szCs w:val="32"/>
              </w:rPr>
            </w:rPrChange>
          </w:rPr>
          <w:t>自己的</w:t>
        </w:r>
      </w:ins>
      <w:ins w:id="218" w:author="Administrator" w:date="2025-02-25T01:25:00Z">
        <w:r w:rsidRPr="00E63456">
          <w:rPr>
            <w:rFonts w:ascii="宋体" w:eastAsia="宋体" w:hAnsi="宋体" w:hint="eastAsia"/>
            <w:sz w:val="24"/>
            <w:szCs w:val="24"/>
            <w:rPrChange w:id="219" w:author="Administrator" w:date="2025-02-25T01:33:00Z">
              <w:rPr>
                <w:rFonts w:asciiTheme="majorHAnsi" w:eastAsiaTheme="majorEastAsia" w:hAnsiTheme="majorHAnsi" w:cstheme="majorBidi" w:hint="eastAsia"/>
                <w:b/>
                <w:bCs/>
                <w:sz w:val="32"/>
                <w:szCs w:val="32"/>
              </w:rPr>
            </w:rPrChange>
          </w:rPr>
          <w:t>父亲并且和自己的</w:t>
        </w:r>
      </w:ins>
      <w:ins w:id="220" w:author="Administrator" w:date="2025-02-25T01:26:00Z">
        <w:r w:rsidRPr="00E63456">
          <w:rPr>
            <w:rFonts w:ascii="宋体" w:eastAsia="宋体" w:hAnsi="宋体" w:hint="eastAsia"/>
            <w:sz w:val="24"/>
            <w:szCs w:val="24"/>
            <w:rPrChange w:id="221" w:author="Administrator" w:date="2025-02-25T01:33:00Z">
              <w:rPr>
                <w:rFonts w:asciiTheme="majorHAnsi" w:eastAsiaTheme="majorEastAsia" w:hAnsiTheme="majorHAnsi" w:cstheme="majorBidi" w:hint="eastAsia"/>
                <w:b/>
                <w:bCs/>
                <w:sz w:val="32"/>
                <w:szCs w:val="32"/>
              </w:rPr>
            </w:rPrChange>
          </w:rPr>
          <w:t>“</w:t>
        </w:r>
      </w:ins>
      <w:ins w:id="222" w:author="Administrator" w:date="2025-02-25T01:25:00Z">
        <w:r w:rsidRPr="00E63456">
          <w:rPr>
            <w:rFonts w:ascii="宋体" w:eastAsia="宋体" w:hAnsi="宋体" w:hint="eastAsia"/>
            <w:sz w:val="24"/>
            <w:szCs w:val="24"/>
            <w:rPrChange w:id="223" w:author="Administrator" w:date="2025-02-25T01:33:00Z">
              <w:rPr>
                <w:rFonts w:asciiTheme="majorHAnsi" w:eastAsiaTheme="majorEastAsia" w:hAnsiTheme="majorHAnsi" w:cstheme="majorBidi" w:hint="eastAsia"/>
                <w:b/>
                <w:bCs/>
                <w:sz w:val="32"/>
                <w:szCs w:val="32"/>
              </w:rPr>
            </w:rPrChange>
          </w:rPr>
          <w:t>母亲</w:t>
        </w:r>
      </w:ins>
      <w:ins w:id="224" w:author="Administrator" w:date="2025-02-25T01:27:00Z">
        <w:r w:rsidRPr="00E63456">
          <w:rPr>
            <w:rFonts w:ascii="宋体" w:eastAsia="宋体" w:hAnsi="宋体" w:hint="eastAsia"/>
            <w:sz w:val="24"/>
            <w:szCs w:val="24"/>
            <w:rPrChange w:id="225" w:author="Administrator" w:date="2025-02-25T01:33:00Z">
              <w:rPr>
                <w:rFonts w:asciiTheme="majorHAnsi" w:eastAsiaTheme="majorEastAsia" w:hAnsiTheme="majorHAnsi" w:cstheme="majorBidi" w:hint="eastAsia"/>
                <w:b/>
                <w:bCs/>
                <w:sz w:val="32"/>
                <w:szCs w:val="32"/>
              </w:rPr>
            </w:rPrChange>
          </w:rPr>
          <w:t>和姐姐</w:t>
        </w:r>
      </w:ins>
      <w:ins w:id="226" w:author="Administrator" w:date="2025-02-25T01:24:00Z">
        <w:r w:rsidRPr="00E63456">
          <w:rPr>
            <w:rFonts w:ascii="宋体" w:eastAsia="宋体" w:hAnsi="宋体" w:hint="eastAsia"/>
            <w:sz w:val="24"/>
            <w:szCs w:val="24"/>
            <w:rPrChange w:id="227" w:author="Administrator" w:date="2025-02-25T01:33:00Z">
              <w:rPr>
                <w:rFonts w:asciiTheme="majorHAnsi" w:eastAsiaTheme="majorEastAsia" w:hAnsiTheme="majorHAnsi" w:cstheme="majorBidi" w:hint="eastAsia"/>
                <w:b/>
                <w:bCs/>
                <w:sz w:val="32"/>
                <w:szCs w:val="32"/>
              </w:rPr>
            </w:rPrChange>
          </w:rPr>
          <w:t>”</w:t>
        </w:r>
      </w:ins>
      <w:ins w:id="228" w:author="Administrator" w:date="2025-02-25T01:27:00Z">
        <w:r w:rsidRPr="00E63456">
          <w:rPr>
            <w:rFonts w:ascii="宋体" w:eastAsia="宋体" w:hAnsi="宋体" w:hint="eastAsia"/>
            <w:sz w:val="24"/>
            <w:szCs w:val="24"/>
            <w:rPrChange w:id="229" w:author="Administrator" w:date="2025-02-25T01:33:00Z">
              <w:rPr>
                <w:rFonts w:asciiTheme="majorHAnsi" w:eastAsiaTheme="majorEastAsia" w:hAnsiTheme="majorHAnsi" w:cstheme="majorBidi" w:hint="eastAsia"/>
                <w:b/>
                <w:bCs/>
                <w:sz w:val="32"/>
                <w:szCs w:val="32"/>
              </w:rPr>
            </w:rPrChange>
          </w:rPr>
          <w:t>交合</w:t>
        </w:r>
      </w:ins>
      <w:ins w:id="230" w:author="Administrator" w:date="2025-02-25T01:24:00Z">
        <w:r w:rsidRPr="00E63456">
          <w:rPr>
            <w:rFonts w:ascii="宋体" w:eastAsia="宋体" w:hAnsi="宋体" w:hint="eastAsia"/>
            <w:sz w:val="24"/>
            <w:szCs w:val="24"/>
            <w:rPrChange w:id="231" w:author="Administrator" w:date="2025-02-25T01:33:00Z">
              <w:rPr>
                <w:rFonts w:asciiTheme="majorHAnsi" w:eastAsiaTheme="majorEastAsia" w:hAnsiTheme="majorHAnsi" w:cstheme="majorBidi" w:hint="eastAsia"/>
                <w:b/>
                <w:bCs/>
                <w:sz w:val="32"/>
                <w:szCs w:val="32"/>
              </w:rPr>
            </w:rPrChange>
          </w:rPr>
          <w:t>、中田也</w:t>
        </w:r>
      </w:ins>
      <w:ins w:id="232" w:author="Administrator" w:date="2025-02-25T01:28:00Z">
        <w:r w:rsidRPr="00E63456">
          <w:rPr>
            <w:rFonts w:ascii="宋体" w:eastAsia="宋体" w:hAnsi="宋体" w:hint="eastAsia"/>
            <w:sz w:val="24"/>
            <w:szCs w:val="24"/>
            <w:rPrChange w:id="233" w:author="Administrator" w:date="2025-02-25T01:33:00Z">
              <w:rPr>
                <w:rFonts w:asciiTheme="majorHAnsi" w:eastAsiaTheme="majorEastAsia" w:hAnsiTheme="majorHAnsi" w:cstheme="majorBidi" w:hint="eastAsia"/>
                <w:b/>
                <w:bCs/>
                <w:sz w:val="32"/>
                <w:szCs w:val="32"/>
              </w:rPr>
            </w:rPrChange>
          </w:rPr>
          <w:t>被迫</w:t>
        </w:r>
      </w:ins>
      <w:ins w:id="234" w:author="Administrator" w:date="2025-02-25T01:24:00Z">
        <w:r w:rsidRPr="00E63456">
          <w:rPr>
            <w:rFonts w:ascii="宋体" w:eastAsia="宋体" w:hAnsi="宋体" w:hint="eastAsia"/>
            <w:sz w:val="24"/>
            <w:szCs w:val="24"/>
            <w:rPrChange w:id="235" w:author="Administrator" w:date="2025-02-25T01:33:00Z">
              <w:rPr>
                <w:rFonts w:asciiTheme="majorHAnsi" w:eastAsiaTheme="majorEastAsia" w:hAnsiTheme="majorHAnsi" w:cstheme="majorBidi" w:hint="eastAsia"/>
                <w:b/>
                <w:bCs/>
                <w:sz w:val="32"/>
                <w:szCs w:val="32"/>
              </w:rPr>
            </w:rPrChange>
          </w:rPr>
          <w:t>杀死了</w:t>
        </w:r>
      </w:ins>
      <w:r>
        <w:rPr>
          <w:rFonts w:ascii="宋体" w:eastAsia="宋体" w:hAnsi="宋体" w:hint="eastAsia"/>
          <w:sz w:val="24"/>
          <w:szCs w:val="24"/>
        </w:rPr>
        <w:t>琼尼·沃克等。所以“沙尘暴”的作用是两面性的，</w:t>
      </w:r>
      <w:r w:rsidR="009F6B36">
        <w:rPr>
          <w:rFonts w:ascii="宋体" w:eastAsia="宋体" w:hAnsi="宋体" w:hint="eastAsia"/>
          <w:sz w:val="24"/>
          <w:szCs w:val="24"/>
        </w:rPr>
        <w:t>既是</w:t>
      </w:r>
      <w:r>
        <w:rPr>
          <w:rFonts w:ascii="宋体" w:eastAsia="宋体" w:hAnsi="宋体" w:hint="eastAsia"/>
          <w:sz w:val="24"/>
          <w:szCs w:val="24"/>
        </w:rPr>
        <w:t>积极的但也具有负面性。</w:t>
      </w:r>
    </w:p>
    <w:p w:rsidR="00C87C9B" w:rsidRDefault="00C87C9B" w:rsidP="00C87C9B">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二、</w:t>
      </w:r>
      <w:r w:rsidR="00817F92">
        <w:rPr>
          <w:rFonts w:ascii="黑体" w:eastAsia="黑体" w:hAnsi="黑体" w:hint="eastAsia"/>
          <w:sz w:val="32"/>
          <w:szCs w:val="32"/>
        </w:rPr>
        <w:t>父亲的诅咒对少年卡夫卡的影响</w:t>
      </w:r>
    </w:p>
    <w:p w:rsidR="00130829" w:rsidRDefault="00130829" w:rsidP="00130829">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695526">
        <w:rPr>
          <w:rFonts w:ascii="黑体" w:hint="eastAsia"/>
          <w:color w:val="000000"/>
          <w:sz w:val="28"/>
          <w:szCs w:val="28"/>
        </w:rPr>
        <w:t>命运是否是固定的</w:t>
      </w:r>
      <w:r>
        <w:rPr>
          <w:rFonts w:ascii="黑体" w:hint="eastAsia"/>
          <w:color w:val="000000"/>
          <w:sz w:val="28"/>
          <w:szCs w:val="28"/>
        </w:rPr>
        <w:t xml:space="preserve"> </w:t>
      </w:r>
    </w:p>
    <w:p w:rsidR="00B5436F" w:rsidRDefault="00066957"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在讨论“沙尘暴”之前，需要先探讨下命运是否是固定的这个话题。为什么先要探讨这个问题？因为村上春树也写到：“</w:t>
      </w:r>
      <w:r w:rsidR="00902D9A">
        <w:rPr>
          <w:rFonts w:ascii="宋体" w:eastAsia="宋体" w:hAnsi="宋体" w:hint="eastAsia"/>
          <w:sz w:val="24"/>
          <w:szCs w:val="24"/>
        </w:rPr>
        <w:t>某种情况下，命运这东西类似不断改变前进方向的局部沙尘暴。你变换脚步力图避开它，不料沙尘暴就像配合你似的同样变换脚步。你再次变换脚步，沙尘暴也变换脚步。</w:t>
      </w:r>
      <w:r>
        <w:rPr>
          <w:rFonts w:ascii="宋体" w:eastAsia="宋体" w:hAnsi="宋体" w:hint="eastAsia"/>
          <w:sz w:val="24"/>
          <w:szCs w:val="24"/>
        </w:rPr>
        <w:t>”</w:t>
      </w:r>
      <w:r w:rsidR="001E7C0F">
        <w:rPr>
          <w:rFonts w:ascii="宋体" w:eastAsia="宋体" w:hAnsi="宋体" w:hint="eastAsia"/>
          <w:sz w:val="24"/>
          <w:szCs w:val="24"/>
        </w:rPr>
        <w:t>从这句话可以看出我们好像是是躲不开沙尘暴的，也就是说我们无法摆脱命运。如果将人比喻为一个</w:t>
      </w:r>
      <w:r w:rsidR="001E7C0F">
        <w:rPr>
          <w:rFonts w:ascii="宋体" w:eastAsia="宋体" w:hAnsi="宋体" w:hint="eastAsia"/>
          <w:sz w:val="24"/>
          <w:szCs w:val="24"/>
        </w:rPr>
        <w:lastRenderedPageBreak/>
        <w:t>点，而命运就像是从生命起点到生命终点的一条线，人虽然可以在这条线的周围来回挣扎摆动，但最终还是从起点到达终点。</w:t>
      </w:r>
      <w:r w:rsidR="009F167B">
        <w:rPr>
          <w:rFonts w:ascii="宋体" w:eastAsia="宋体" w:hAnsi="宋体" w:hint="eastAsia"/>
          <w:sz w:val="24"/>
          <w:szCs w:val="24"/>
        </w:rPr>
        <w:t>就好像是数学中的正弦曲线的图形一般，来回摆动，但最终还是</w:t>
      </w:r>
      <w:r w:rsidR="00795276">
        <w:rPr>
          <w:rFonts w:ascii="宋体" w:eastAsia="宋体" w:hAnsi="宋体" w:hint="eastAsia"/>
          <w:sz w:val="24"/>
          <w:szCs w:val="24"/>
        </w:rPr>
        <w:t>围绕着一条直线进行运动。</w:t>
      </w:r>
    </w:p>
    <w:p w:rsidR="00C71802" w:rsidRDefault="00C71802"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所以人的命运是固定的吗？我觉得并不是，我们</w:t>
      </w:r>
      <w:r w:rsidR="00326DB5">
        <w:rPr>
          <w:rFonts w:ascii="宋体" w:eastAsia="宋体" w:hAnsi="宋体" w:hint="eastAsia"/>
          <w:sz w:val="24"/>
          <w:szCs w:val="24"/>
        </w:rPr>
        <w:t>虽然</w:t>
      </w:r>
      <w:r>
        <w:rPr>
          <w:rFonts w:ascii="宋体" w:eastAsia="宋体" w:hAnsi="宋体" w:hint="eastAsia"/>
          <w:sz w:val="24"/>
          <w:szCs w:val="24"/>
        </w:rPr>
        <w:t>无法改变命运这条直线的起点和轨迹，但我们似乎可以改变命运这条直线的终点。当然，并不是死亡，而是人生目标。</w:t>
      </w:r>
      <w:r w:rsidR="000B1AE6">
        <w:rPr>
          <w:rFonts w:ascii="宋体" w:eastAsia="宋体" w:hAnsi="宋体" w:hint="eastAsia"/>
          <w:sz w:val="24"/>
          <w:szCs w:val="24"/>
        </w:rPr>
        <w:t>就用主人公田村卡夫卡来举例，</w:t>
      </w:r>
      <w:r w:rsidR="00E35080">
        <w:rPr>
          <w:rFonts w:ascii="宋体" w:eastAsia="宋体" w:hAnsi="宋体" w:hint="eastAsia"/>
          <w:sz w:val="24"/>
          <w:szCs w:val="24"/>
        </w:rPr>
        <w:t>假设</w:t>
      </w:r>
      <w:r w:rsidR="000B1AE6">
        <w:rPr>
          <w:rFonts w:ascii="宋体" w:eastAsia="宋体" w:hAnsi="宋体" w:hint="eastAsia"/>
          <w:sz w:val="24"/>
          <w:szCs w:val="24"/>
        </w:rPr>
        <w:t>卡夫卡并没有在15岁离家出走，而是选择继续留在家中继续上学，那我想</w:t>
      </w:r>
      <w:r w:rsidR="005A37DE">
        <w:rPr>
          <w:rFonts w:ascii="宋体" w:eastAsia="宋体" w:hAnsi="宋体" w:hint="eastAsia"/>
          <w:sz w:val="24"/>
          <w:szCs w:val="24"/>
        </w:rPr>
        <w:t>大概率</w:t>
      </w:r>
      <w:r w:rsidR="000B1AE6">
        <w:rPr>
          <w:rFonts w:ascii="宋体" w:eastAsia="宋体" w:hAnsi="宋体" w:hint="eastAsia"/>
          <w:sz w:val="24"/>
          <w:szCs w:val="24"/>
        </w:rPr>
        <w:t>他也就遇不到</w:t>
      </w:r>
      <w:r w:rsidR="005B56E7">
        <w:rPr>
          <w:rFonts w:ascii="宋体" w:eastAsia="宋体" w:hAnsi="宋体" w:hint="eastAsia"/>
          <w:sz w:val="24"/>
          <w:szCs w:val="24"/>
        </w:rPr>
        <w:t>大岛、樱花、</w:t>
      </w:r>
      <w:r w:rsidR="000B1AE6">
        <w:rPr>
          <w:rFonts w:ascii="宋体" w:eastAsia="宋体" w:hAnsi="宋体" w:hint="eastAsia"/>
          <w:sz w:val="24"/>
          <w:szCs w:val="24"/>
        </w:rPr>
        <w:t>佐伯</w:t>
      </w:r>
      <w:r w:rsidR="00E35080">
        <w:rPr>
          <w:rFonts w:ascii="宋体" w:eastAsia="宋体" w:hAnsi="宋体" w:hint="eastAsia"/>
          <w:sz w:val="24"/>
          <w:szCs w:val="24"/>
        </w:rPr>
        <w:t>等这些人物，</w:t>
      </w:r>
      <w:r w:rsidR="00052093">
        <w:rPr>
          <w:rFonts w:ascii="宋体" w:eastAsia="宋体" w:hAnsi="宋体" w:hint="eastAsia"/>
          <w:sz w:val="24"/>
          <w:szCs w:val="24"/>
        </w:rPr>
        <w:t>大概率也就不会在四国</w:t>
      </w:r>
      <w:r w:rsidR="005D0CC4">
        <w:rPr>
          <w:rFonts w:ascii="宋体" w:eastAsia="宋体" w:hAnsi="宋体" w:hint="eastAsia"/>
          <w:sz w:val="24"/>
          <w:szCs w:val="24"/>
        </w:rPr>
        <w:t>出现</w:t>
      </w:r>
      <w:r w:rsidR="005177B7">
        <w:rPr>
          <w:rFonts w:ascii="宋体" w:eastAsia="宋体" w:hAnsi="宋体" w:hint="eastAsia"/>
          <w:sz w:val="24"/>
          <w:szCs w:val="24"/>
        </w:rPr>
        <w:t>，</w:t>
      </w:r>
      <w:r w:rsidR="00682098">
        <w:rPr>
          <w:rFonts w:ascii="宋体" w:eastAsia="宋体" w:hAnsi="宋体" w:hint="eastAsia"/>
          <w:sz w:val="24"/>
          <w:szCs w:val="24"/>
        </w:rPr>
        <w:t>这也就说明了命运是可以改变的。</w:t>
      </w:r>
    </w:p>
    <w:p w:rsidR="00A3267F" w:rsidRPr="008B418C" w:rsidRDefault="00411C55"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正如村上春树也曾评价到：“之所以想写少年，是因为他们是‘可变’的存在，他们的灵魂深处仍处于绵软状态而未固定于一个方向，他们身上类似价值观和生活方式那样的因素尚未牢固确立”</w:t>
      </w:r>
      <w:r w:rsidR="00043850">
        <w:rPr>
          <w:rFonts w:ascii="宋体" w:eastAsia="宋体" w:hAnsi="宋体" w:hint="eastAsia"/>
          <w:sz w:val="24"/>
          <w:szCs w:val="24"/>
        </w:rPr>
        <w:t>。</w:t>
      </w:r>
      <w:r w:rsidR="00650513">
        <w:rPr>
          <w:rFonts w:ascii="宋体" w:eastAsia="宋体" w:hAnsi="宋体" w:hint="eastAsia"/>
          <w:sz w:val="24"/>
          <w:szCs w:val="24"/>
        </w:rPr>
        <w:t>那为何</w:t>
      </w:r>
      <w:r w:rsidR="004E4DC1">
        <w:rPr>
          <w:rFonts w:ascii="宋体" w:eastAsia="宋体" w:hAnsi="宋体" w:hint="eastAsia"/>
          <w:sz w:val="24"/>
          <w:szCs w:val="24"/>
        </w:rPr>
        <w:t>却有</w:t>
      </w:r>
      <w:r w:rsidR="00650513">
        <w:rPr>
          <w:rFonts w:ascii="宋体" w:eastAsia="宋体" w:hAnsi="宋体" w:hint="eastAsia"/>
          <w:sz w:val="24"/>
          <w:szCs w:val="24"/>
        </w:rPr>
        <w:t>人会引用“这就是我的命”</w:t>
      </w:r>
      <w:r w:rsidR="008B6D45">
        <w:rPr>
          <w:rFonts w:ascii="宋体" w:eastAsia="宋体" w:hAnsi="宋体" w:hint="eastAsia"/>
          <w:sz w:val="24"/>
          <w:szCs w:val="24"/>
        </w:rPr>
        <w:t>来感慨命运的无奈呢？</w:t>
      </w:r>
      <w:r w:rsidR="0087442E">
        <w:rPr>
          <w:rFonts w:ascii="宋体" w:eastAsia="宋体" w:hAnsi="宋体" w:hint="eastAsia"/>
          <w:sz w:val="24"/>
          <w:szCs w:val="24"/>
        </w:rPr>
        <w:t>我想</w:t>
      </w:r>
      <w:r w:rsidR="004E0704">
        <w:rPr>
          <w:rFonts w:ascii="宋体" w:eastAsia="宋体" w:hAnsi="宋体" w:hint="eastAsia"/>
          <w:sz w:val="24"/>
          <w:szCs w:val="24"/>
        </w:rPr>
        <w:t>这</w:t>
      </w:r>
      <w:r w:rsidR="00EB2CE8">
        <w:rPr>
          <w:rFonts w:ascii="宋体" w:eastAsia="宋体" w:hAnsi="宋体" w:hint="eastAsia"/>
          <w:sz w:val="24"/>
          <w:szCs w:val="24"/>
        </w:rPr>
        <w:t>也就是“沙尘暴”</w:t>
      </w:r>
      <w:r w:rsidR="00FC2DE0">
        <w:rPr>
          <w:rFonts w:ascii="宋体" w:eastAsia="宋体" w:hAnsi="宋体" w:hint="eastAsia"/>
          <w:sz w:val="24"/>
          <w:szCs w:val="24"/>
        </w:rPr>
        <w:t>起了作用</w:t>
      </w:r>
      <w:r w:rsidR="00817E9B">
        <w:rPr>
          <w:rFonts w:ascii="宋体" w:eastAsia="宋体" w:hAnsi="宋体" w:hint="eastAsia"/>
          <w:sz w:val="24"/>
          <w:szCs w:val="24"/>
        </w:rPr>
        <w:t>，之前在</w:t>
      </w:r>
      <w:r w:rsidR="00F94CDC">
        <w:rPr>
          <w:rFonts w:ascii="宋体" w:eastAsia="宋体" w:hAnsi="宋体" w:hint="eastAsia"/>
          <w:sz w:val="24"/>
          <w:szCs w:val="24"/>
        </w:rPr>
        <w:t>“沙尘暴”的含义与作用中提到</w:t>
      </w:r>
      <w:r w:rsidR="00EE6A3C">
        <w:rPr>
          <w:rFonts w:ascii="宋体" w:eastAsia="宋体" w:hAnsi="宋体" w:hint="eastAsia"/>
          <w:sz w:val="24"/>
          <w:szCs w:val="24"/>
        </w:rPr>
        <w:t>：</w:t>
      </w:r>
      <w:r w:rsidR="00502AD8">
        <w:rPr>
          <w:rFonts w:ascii="宋体" w:eastAsia="宋体" w:hAnsi="宋体" w:hint="eastAsia"/>
          <w:sz w:val="24"/>
          <w:szCs w:val="24"/>
        </w:rPr>
        <w:t>“</w:t>
      </w:r>
      <w:r w:rsidR="00943B13">
        <w:rPr>
          <w:rFonts w:ascii="宋体" w:eastAsia="宋体" w:hAnsi="宋体" w:hint="eastAsia"/>
          <w:sz w:val="24"/>
          <w:szCs w:val="24"/>
        </w:rPr>
        <w:t>沙尘暴</w:t>
      </w:r>
      <w:r w:rsidR="00502AD8">
        <w:rPr>
          <w:rFonts w:ascii="宋体" w:eastAsia="宋体" w:hAnsi="宋体" w:hint="eastAsia"/>
          <w:sz w:val="24"/>
          <w:szCs w:val="24"/>
        </w:rPr>
        <w:t>”</w:t>
      </w:r>
      <w:ins w:id="236" w:author="Administrator" w:date="2025-02-25T00:35:00Z">
        <w:r w:rsidR="00B2550F" w:rsidRPr="00E35060">
          <w:rPr>
            <w:rFonts w:ascii="宋体" w:eastAsia="宋体" w:hAnsi="宋体" w:hint="eastAsia"/>
            <w:sz w:val="24"/>
            <w:szCs w:val="24"/>
          </w:rPr>
          <w:t>可能是自身的经历、思想</w:t>
        </w:r>
      </w:ins>
      <w:ins w:id="237" w:author="Administrator" w:date="2025-02-25T00:37:00Z">
        <w:r w:rsidR="00B2550F" w:rsidRPr="00E35060">
          <w:rPr>
            <w:rFonts w:ascii="宋体" w:eastAsia="宋体" w:hAnsi="宋体" w:hint="eastAsia"/>
            <w:sz w:val="24"/>
            <w:szCs w:val="24"/>
          </w:rPr>
          <w:t>；又或者是自身受到的教育</w:t>
        </w:r>
      </w:ins>
      <w:ins w:id="238" w:author="Administrator" w:date="2025-02-25T00:43:00Z">
        <w:r w:rsidR="00B2550F" w:rsidRPr="00E35060">
          <w:rPr>
            <w:rFonts w:ascii="宋体" w:eastAsia="宋体" w:hAnsi="宋体" w:hint="eastAsia"/>
            <w:sz w:val="24"/>
            <w:szCs w:val="24"/>
          </w:rPr>
          <w:t>、所学知识</w:t>
        </w:r>
      </w:ins>
      <w:ins w:id="239" w:author="Administrator" w:date="2025-02-25T00:44:00Z">
        <w:r w:rsidR="00B2550F" w:rsidRPr="00E35060">
          <w:rPr>
            <w:rFonts w:ascii="宋体" w:eastAsia="宋体" w:hAnsi="宋体" w:hint="eastAsia"/>
            <w:sz w:val="24"/>
            <w:szCs w:val="24"/>
          </w:rPr>
          <w:t>；又或者是重要的人的一句话、一个行为等等</w:t>
        </w:r>
      </w:ins>
      <w:ins w:id="240" w:author="Administrator" w:date="2025-02-25T00:46:00Z">
        <w:r w:rsidR="00B2550F" w:rsidRPr="00E35060">
          <w:rPr>
            <w:rFonts w:ascii="宋体" w:eastAsia="宋体" w:hAnsi="宋体" w:hint="eastAsia"/>
            <w:sz w:val="24"/>
            <w:szCs w:val="24"/>
          </w:rPr>
          <w:t>，</w:t>
        </w:r>
      </w:ins>
      <w:ins w:id="241" w:author="Administrator" w:date="2025-02-25T00:43:00Z">
        <w:r w:rsidR="00B2550F" w:rsidRPr="00E35060">
          <w:rPr>
            <w:rFonts w:ascii="宋体" w:eastAsia="宋体" w:hAnsi="宋体" w:hint="eastAsia"/>
            <w:sz w:val="24"/>
            <w:szCs w:val="24"/>
          </w:rPr>
          <w:t>这些因素</w:t>
        </w:r>
      </w:ins>
      <w:r w:rsidR="00B2550F">
        <w:rPr>
          <w:rFonts w:ascii="宋体" w:eastAsia="宋体" w:hAnsi="宋体" w:hint="eastAsia"/>
          <w:sz w:val="24"/>
          <w:szCs w:val="24"/>
        </w:rPr>
        <w:t>被称为</w:t>
      </w:r>
      <w:ins w:id="242" w:author="Administrator" w:date="2025-02-25T00:44:00Z">
        <w:r w:rsidR="00B2550F" w:rsidRPr="00E35060">
          <w:rPr>
            <w:rFonts w:ascii="宋体" w:eastAsia="宋体" w:hAnsi="宋体" w:hint="eastAsia"/>
            <w:sz w:val="24"/>
            <w:szCs w:val="24"/>
          </w:rPr>
          <w:t>命运的“沙尘暴“</w:t>
        </w:r>
      </w:ins>
      <w:ins w:id="243" w:author="Administrator" w:date="2025-02-25T00:46:00Z">
        <w:r w:rsidR="00B2550F" w:rsidRPr="00E35060">
          <w:rPr>
            <w:rFonts w:ascii="宋体" w:eastAsia="宋体" w:hAnsi="宋体" w:hint="eastAsia"/>
            <w:sz w:val="24"/>
            <w:szCs w:val="24"/>
          </w:rPr>
          <w:t>。</w:t>
        </w:r>
      </w:ins>
      <w:r w:rsidR="00DE4792">
        <w:rPr>
          <w:rFonts w:ascii="宋体" w:eastAsia="宋体" w:hAnsi="宋体" w:hint="eastAsia"/>
          <w:sz w:val="24"/>
          <w:szCs w:val="24"/>
        </w:rPr>
        <w:t>举例说明，田村卡夫卡</w:t>
      </w:r>
      <w:r w:rsidR="007F6655">
        <w:rPr>
          <w:rFonts w:ascii="宋体" w:eastAsia="宋体" w:hAnsi="宋体" w:hint="eastAsia"/>
          <w:sz w:val="24"/>
          <w:szCs w:val="24"/>
        </w:rPr>
        <w:t>生命中的沙尘暴是什么呢？</w:t>
      </w:r>
      <w:r w:rsidR="008B05EB">
        <w:rPr>
          <w:rFonts w:ascii="宋体" w:eastAsia="宋体" w:hAnsi="宋体" w:hint="eastAsia"/>
          <w:sz w:val="24"/>
          <w:szCs w:val="24"/>
        </w:rPr>
        <w:t>从四岁起家庭开始不完整</w:t>
      </w:r>
      <w:r w:rsidR="00EB63A9">
        <w:rPr>
          <w:rFonts w:ascii="宋体" w:eastAsia="宋体" w:hAnsi="宋体" w:hint="eastAsia"/>
          <w:sz w:val="24"/>
          <w:szCs w:val="24"/>
        </w:rPr>
        <w:t>、</w:t>
      </w:r>
      <w:r w:rsidR="008B05EB">
        <w:rPr>
          <w:rFonts w:ascii="宋体" w:eastAsia="宋体" w:hAnsi="宋体" w:hint="eastAsia"/>
          <w:sz w:val="24"/>
          <w:szCs w:val="24"/>
        </w:rPr>
        <w:t>妈妈带着</w:t>
      </w:r>
      <w:r w:rsidR="00937AD6">
        <w:rPr>
          <w:rFonts w:ascii="宋体" w:eastAsia="宋体" w:hAnsi="宋体" w:hint="eastAsia"/>
          <w:sz w:val="24"/>
          <w:szCs w:val="24"/>
        </w:rPr>
        <w:t>并不是亲生</w:t>
      </w:r>
      <w:r w:rsidR="008B05EB">
        <w:rPr>
          <w:rFonts w:ascii="宋体" w:eastAsia="宋体" w:hAnsi="宋体" w:hint="eastAsia"/>
          <w:sz w:val="24"/>
          <w:szCs w:val="24"/>
        </w:rPr>
        <w:t>的姐姐离开</w:t>
      </w:r>
      <w:r w:rsidR="00937AD6">
        <w:rPr>
          <w:rFonts w:ascii="宋体" w:eastAsia="宋体" w:hAnsi="宋体" w:hint="eastAsia"/>
          <w:sz w:val="24"/>
          <w:szCs w:val="24"/>
        </w:rPr>
        <w:t>，却把他留在家里</w:t>
      </w:r>
      <w:r w:rsidR="000F5026">
        <w:rPr>
          <w:rFonts w:ascii="宋体" w:eastAsia="宋体" w:hAnsi="宋体" w:hint="eastAsia"/>
          <w:sz w:val="24"/>
          <w:szCs w:val="24"/>
        </w:rPr>
        <w:t>、</w:t>
      </w:r>
      <w:r w:rsidR="00AC0E27">
        <w:rPr>
          <w:rFonts w:ascii="宋体" w:eastAsia="宋体" w:hAnsi="宋体" w:hint="eastAsia"/>
          <w:sz w:val="24"/>
          <w:szCs w:val="24"/>
        </w:rPr>
        <w:t>自己离家出走后</w:t>
      </w:r>
      <w:r w:rsidR="00424CE3">
        <w:rPr>
          <w:rFonts w:ascii="宋体" w:eastAsia="宋体" w:hAnsi="宋体" w:hint="eastAsia"/>
          <w:sz w:val="24"/>
          <w:szCs w:val="24"/>
        </w:rPr>
        <w:t>忍受的饥饿</w:t>
      </w:r>
      <w:r w:rsidR="00EB63A9">
        <w:rPr>
          <w:rFonts w:ascii="宋体" w:eastAsia="宋体" w:hAnsi="宋体" w:hint="eastAsia"/>
          <w:sz w:val="24"/>
          <w:szCs w:val="24"/>
        </w:rPr>
        <w:t>，我想这些都可以称为他命运中的“沙尘暴”。当然，我想</w:t>
      </w:r>
      <w:r w:rsidR="004F6843">
        <w:rPr>
          <w:rFonts w:ascii="宋体" w:eastAsia="宋体" w:hAnsi="宋体" w:hint="eastAsia"/>
          <w:sz w:val="24"/>
          <w:szCs w:val="24"/>
        </w:rPr>
        <w:t>田村卡夫卡命运中</w:t>
      </w:r>
      <w:r w:rsidR="00EB63A9">
        <w:rPr>
          <w:rFonts w:ascii="宋体" w:eastAsia="宋体" w:hAnsi="宋体" w:hint="eastAsia"/>
          <w:sz w:val="24"/>
          <w:szCs w:val="24"/>
        </w:rPr>
        <w:t>最大的</w:t>
      </w:r>
      <w:r w:rsidR="002952F8">
        <w:rPr>
          <w:rFonts w:ascii="宋体" w:eastAsia="宋体" w:hAnsi="宋体" w:hint="eastAsia"/>
          <w:sz w:val="24"/>
          <w:szCs w:val="24"/>
        </w:rPr>
        <w:t>“</w:t>
      </w:r>
      <w:r w:rsidR="003708BF">
        <w:rPr>
          <w:rFonts w:ascii="宋体" w:eastAsia="宋体" w:hAnsi="宋体" w:hint="eastAsia"/>
          <w:sz w:val="24"/>
          <w:szCs w:val="24"/>
        </w:rPr>
        <w:t>沙尘暴</w:t>
      </w:r>
      <w:r w:rsidR="002952F8">
        <w:rPr>
          <w:rFonts w:ascii="宋体" w:eastAsia="宋体" w:hAnsi="宋体" w:hint="eastAsia"/>
          <w:sz w:val="24"/>
          <w:szCs w:val="24"/>
        </w:rPr>
        <w:t>”</w:t>
      </w:r>
      <w:r w:rsidR="003708BF">
        <w:rPr>
          <w:rFonts w:ascii="宋体" w:eastAsia="宋体" w:hAnsi="宋体" w:hint="eastAsia"/>
          <w:sz w:val="24"/>
          <w:szCs w:val="24"/>
        </w:rPr>
        <w:t>莫过于父亲那“俄狄浦斯式”的诅咒：“杀父</w:t>
      </w:r>
      <w:r w:rsidR="00154E85">
        <w:rPr>
          <w:rFonts w:ascii="宋体" w:eastAsia="宋体" w:hAnsi="宋体" w:hint="eastAsia"/>
          <w:sz w:val="24"/>
          <w:szCs w:val="24"/>
        </w:rPr>
        <w:t>娶</w:t>
      </w:r>
      <w:r w:rsidR="003708BF">
        <w:rPr>
          <w:rFonts w:ascii="宋体" w:eastAsia="宋体" w:hAnsi="宋体" w:hint="eastAsia"/>
          <w:sz w:val="24"/>
          <w:szCs w:val="24"/>
        </w:rPr>
        <w:t>母”</w:t>
      </w:r>
      <w:r w:rsidR="007A7229">
        <w:rPr>
          <w:rFonts w:ascii="宋体" w:eastAsia="宋体" w:hAnsi="宋体" w:hint="eastAsia"/>
          <w:sz w:val="24"/>
          <w:szCs w:val="24"/>
        </w:rPr>
        <w:t>。</w:t>
      </w:r>
    </w:p>
    <w:p w:rsidR="00063704" w:rsidRDefault="00063704" w:rsidP="0069205B">
      <w:pPr>
        <w:pStyle w:val="2"/>
        <w:spacing w:beforeLines="50" w:before="156" w:afterLines="50" w:after="156" w:line="240" w:lineRule="auto"/>
        <w:jc w:val="left"/>
        <w:rPr>
          <w:rFonts w:ascii="黑体"/>
          <w:color w:val="000000"/>
          <w:sz w:val="28"/>
          <w:szCs w:val="28"/>
        </w:rPr>
      </w:pPr>
      <w:r>
        <w:rPr>
          <w:rFonts w:ascii="黑体" w:hint="eastAsia"/>
          <w:color w:val="000000"/>
          <w:sz w:val="28"/>
          <w:szCs w:val="28"/>
        </w:rPr>
        <w:t>（</w:t>
      </w:r>
      <w:r w:rsidR="00BF5D20">
        <w:rPr>
          <w:rFonts w:ascii="黑体" w:hint="eastAsia"/>
          <w:color w:val="000000"/>
          <w:sz w:val="28"/>
          <w:szCs w:val="28"/>
        </w:rPr>
        <w:t>二</w:t>
      </w:r>
      <w:r>
        <w:rPr>
          <w:rFonts w:ascii="黑体" w:hint="eastAsia"/>
          <w:color w:val="000000"/>
          <w:sz w:val="28"/>
          <w:szCs w:val="28"/>
        </w:rPr>
        <w:t xml:space="preserve">） </w:t>
      </w:r>
      <w:r w:rsidR="00876808">
        <w:rPr>
          <w:rFonts w:ascii="黑体" w:hint="eastAsia"/>
          <w:color w:val="000000"/>
          <w:sz w:val="28"/>
          <w:szCs w:val="28"/>
        </w:rPr>
        <w:t>诅咒对卡夫卡</w:t>
      </w:r>
      <w:r w:rsidR="009A7935">
        <w:rPr>
          <w:rFonts w:ascii="黑体" w:hint="eastAsia"/>
          <w:color w:val="000000"/>
          <w:sz w:val="28"/>
          <w:szCs w:val="28"/>
        </w:rPr>
        <w:t>思想上</w:t>
      </w:r>
      <w:r w:rsidR="00876808">
        <w:rPr>
          <w:rFonts w:ascii="黑体" w:hint="eastAsia"/>
          <w:color w:val="000000"/>
          <w:sz w:val="28"/>
          <w:szCs w:val="28"/>
        </w:rPr>
        <w:t>的影响</w:t>
      </w:r>
      <w:r>
        <w:rPr>
          <w:rFonts w:ascii="黑体" w:hint="eastAsia"/>
          <w:color w:val="000000"/>
          <w:sz w:val="28"/>
          <w:szCs w:val="28"/>
        </w:rPr>
        <w:t xml:space="preserve"> </w:t>
      </w:r>
    </w:p>
    <w:p w:rsidR="005C3124" w:rsidRDefault="00FA7D00"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小说中在</w:t>
      </w:r>
      <w:r w:rsidR="00E706D7">
        <w:rPr>
          <w:rFonts w:ascii="宋体" w:eastAsia="宋体" w:hAnsi="宋体" w:hint="eastAsia"/>
          <w:sz w:val="24"/>
          <w:szCs w:val="24"/>
        </w:rPr>
        <w:t>第一次提到诅咒并</w:t>
      </w:r>
      <w:r w:rsidR="00482C5B">
        <w:rPr>
          <w:rFonts w:ascii="宋体" w:eastAsia="宋体" w:hAnsi="宋体" w:hint="eastAsia"/>
          <w:sz w:val="24"/>
          <w:szCs w:val="24"/>
        </w:rPr>
        <w:t>没有</w:t>
      </w:r>
      <w:r w:rsidR="00E706D7">
        <w:rPr>
          <w:rFonts w:ascii="宋体" w:eastAsia="宋体" w:hAnsi="宋体" w:hint="eastAsia"/>
          <w:sz w:val="24"/>
          <w:szCs w:val="24"/>
        </w:rPr>
        <w:t>直接说明，在第1章中，作者就</w:t>
      </w:r>
      <w:r w:rsidR="00227569">
        <w:rPr>
          <w:rFonts w:ascii="宋体" w:eastAsia="宋体" w:hAnsi="宋体" w:hint="eastAsia"/>
          <w:sz w:val="24"/>
          <w:szCs w:val="24"/>
        </w:rPr>
        <w:t>已经提到：“况且那里还有预言。预言总是如黑乎乎的水潭出现在那里”</w:t>
      </w:r>
      <w:r w:rsidR="00DA2334">
        <w:rPr>
          <w:rFonts w:ascii="宋体" w:eastAsia="宋体" w:hAnsi="宋体" w:hint="eastAsia"/>
          <w:sz w:val="24"/>
          <w:szCs w:val="24"/>
        </w:rPr>
        <w:t>。这里的预言就是对应着父亲</w:t>
      </w:r>
      <w:r w:rsidR="008E1E94">
        <w:rPr>
          <w:rFonts w:ascii="宋体" w:eastAsia="宋体" w:hAnsi="宋体" w:hint="eastAsia"/>
          <w:sz w:val="24"/>
          <w:szCs w:val="24"/>
        </w:rPr>
        <w:t>田村浩一氏在21章中的诅咒“杀父</w:t>
      </w:r>
      <w:r w:rsidR="00F84F31">
        <w:rPr>
          <w:rFonts w:ascii="宋体" w:eastAsia="宋体" w:hAnsi="宋体" w:hint="eastAsia"/>
          <w:sz w:val="24"/>
          <w:szCs w:val="24"/>
        </w:rPr>
        <w:t>娶</w:t>
      </w:r>
      <w:r w:rsidR="008E1E94">
        <w:rPr>
          <w:rFonts w:ascii="宋体" w:eastAsia="宋体" w:hAnsi="宋体" w:hint="eastAsia"/>
          <w:sz w:val="24"/>
          <w:szCs w:val="24"/>
        </w:rPr>
        <w:t>母”</w:t>
      </w:r>
      <w:r w:rsidR="00B5760F">
        <w:rPr>
          <w:rFonts w:ascii="宋体" w:eastAsia="宋体" w:hAnsi="宋体" w:hint="eastAsia"/>
          <w:sz w:val="24"/>
          <w:szCs w:val="24"/>
        </w:rPr>
        <w:t>。</w:t>
      </w:r>
    </w:p>
    <w:p w:rsidR="00000442" w:rsidRDefault="000A7DEB"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之所以要探讨父亲的诅咒对少年卡夫卡的影响，一是：无论卡夫卡无论怎样想摆脱父亲，但父亲仍是他生命中重要的存在；二是：在现实生活中可以影射出很多类似于“父亲的诅咒”这样类似的例子。</w:t>
      </w:r>
    </w:p>
    <w:p w:rsidR="00552DAE" w:rsidRDefault="000A7DEB"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先从第一点开始探讨，</w:t>
      </w:r>
      <w:r w:rsidR="00EF09B3">
        <w:rPr>
          <w:rFonts w:ascii="宋体" w:eastAsia="宋体" w:hAnsi="宋体" w:hint="eastAsia"/>
          <w:sz w:val="24"/>
          <w:szCs w:val="24"/>
        </w:rPr>
        <w:t>在人的生命中，父母无疑是我们生命中重要的存在</w:t>
      </w:r>
      <w:r w:rsidR="00C53C0F">
        <w:rPr>
          <w:rFonts w:ascii="宋体" w:eastAsia="宋体" w:hAnsi="宋体" w:hint="eastAsia"/>
          <w:sz w:val="24"/>
          <w:szCs w:val="24"/>
        </w:rPr>
        <w:t>。</w:t>
      </w:r>
      <w:r w:rsidR="00EF09B3">
        <w:rPr>
          <w:rFonts w:ascii="宋体" w:eastAsia="宋体" w:hAnsi="宋体" w:hint="eastAsia"/>
          <w:sz w:val="24"/>
          <w:szCs w:val="24"/>
        </w:rPr>
        <w:t>因为他们很重要，所以他们对我们所说的话、所做的事，都对我们会产生重大的影响。</w:t>
      </w:r>
      <w:r w:rsidR="00F1434C">
        <w:rPr>
          <w:rFonts w:ascii="宋体" w:eastAsia="宋体" w:hAnsi="宋体" w:hint="eastAsia"/>
          <w:sz w:val="24"/>
          <w:szCs w:val="24"/>
        </w:rPr>
        <w:t>因为父亲曾经将“俄狄浦斯式”的预言</w:t>
      </w:r>
      <w:r w:rsidR="00FF6625">
        <w:rPr>
          <w:rFonts w:ascii="宋体" w:eastAsia="宋体" w:hAnsi="宋体" w:hint="eastAsia"/>
          <w:sz w:val="24"/>
          <w:szCs w:val="24"/>
        </w:rPr>
        <w:t>加在少年卡夫卡的身上，导致少年卡夫卡在以后的生命中遇到与他有交织的女性，对于年纪大一点的，少年卡夫卡都不不由</w:t>
      </w:r>
      <w:r w:rsidR="00444AE8">
        <w:rPr>
          <w:rFonts w:ascii="宋体" w:eastAsia="宋体" w:hAnsi="宋体" w:hint="eastAsia"/>
          <w:sz w:val="24"/>
          <w:szCs w:val="24"/>
        </w:rPr>
        <w:t>地</w:t>
      </w:r>
      <w:r w:rsidR="00FF6625">
        <w:rPr>
          <w:rFonts w:ascii="宋体" w:eastAsia="宋体" w:hAnsi="宋体" w:hint="eastAsia"/>
          <w:sz w:val="24"/>
          <w:szCs w:val="24"/>
        </w:rPr>
        <w:t>会去想这位女性会不会是自己的母亲；对于年纪小一点的，他也会不由地去</w:t>
      </w:r>
      <w:r w:rsidR="00444AE8">
        <w:rPr>
          <w:rFonts w:ascii="宋体" w:eastAsia="宋体" w:hAnsi="宋体" w:hint="eastAsia"/>
          <w:sz w:val="24"/>
          <w:szCs w:val="24"/>
        </w:rPr>
        <w:t>想这会不会是自己的姐姐。</w:t>
      </w:r>
      <w:r w:rsidR="009E75CC">
        <w:rPr>
          <w:rFonts w:ascii="宋体" w:eastAsia="宋体" w:hAnsi="宋体" w:hint="eastAsia"/>
          <w:sz w:val="24"/>
          <w:szCs w:val="24"/>
        </w:rPr>
        <w:t>最好的例子</w:t>
      </w:r>
      <w:r w:rsidR="0050226D">
        <w:rPr>
          <w:rFonts w:ascii="宋体" w:eastAsia="宋体" w:hAnsi="宋体" w:hint="eastAsia"/>
          <w:sz w:val="24"/>
          <w:szCs w:val="24"/>
        </w:rPr>
        <w:t>就是甲村图书馆的馆长佐伯。</w:t>
      </w:r>
      <w:r w:rsidR="002E4EEB">
        <w:rPr>
          <w:rFonts w:ascii="宋体" w:eastAsia="宋体" w:hAnsi="宋体" w:hint="eastAsia"/>
          <w:sz w:val="24"/>
          <w:szCs w:val="24"/>
        </w:rPr>
        <w:t>少年卡夫卡从遇到佐伯开始，就怀疑佐伯会不会是自己的母亲，所以在与佐伯发生肉</w:t>
      </w:r>
      <w:r w:rsidR="002E4EEB">
        <w:rPr>
          <w:rFonts w:ascii="宋体" w:eastAsia="宋体" w:hAnsi="宋体" w:hint="eastAsia"/>
          <w:sz w:val="24"/>
          <w:szCs w:val="24"/>
        </w:rPr>
        <w:lastRenderedPageBreak/>
        <w:t>体关系后，卡夫卡</w:t>
      </w:r>
      <w:r w:rsidR="00455CAA">
        <w:rPr>
          <w:rFonts w:ascii="宋体" w:eastAsia="宋体" w:hAnsi="宋体" w:hint="eastAsia"/>
          <w:sz w:val="24"/>
          <w:szCs w:val="24"/>
        </w:rPr>
        <w:t>怀疑这是父亲的</w:t>
      </w:r>
      <w:r w:rsidR="00144D16">
        <w:rPr>
          <w:rFonts w:ascii="宋体" w:eastAsia="宋体" w:hAnsi="宋体" w:hint="eastAsia"/>
          <w:sz w:val="24"/>
          <w:szCs w:val="24"/>
        </w:rPr>
        <w:t>诅咒实现了</w:t>
      </w:r>
      <w:r w:rsidR="00C936C2">
        <w:rPr>
          <w:rFonts w:ascii="宋体" w:eastAsia="宋体" w:hAnsi="宋体" w:hint="eastAsia"/>
          <w:sz w:val="24"/>
          <w:szCs w:val="24"/>
        </w:rPr>
        <w:t>。</w:t>
      </w:r>
      <w:r w:rsidR="0050338F">
        <w:rPr>
          <w:rFonts w:ascii="宋体" w:eastAsia="宋体" w:hAnsi="宋体" w:hint="eastAsia"/>
          <w:sz w:val="24"/>
          <w:szCs w:val="24"/>
        </w:rPr>
        <w:t>这无疑</w:t>
      </w:r>
      <w:r w:rsidR="003C11FE">
        <w:rPr>
          <w:rFonts w:ascii="宋体" w:eastAsia="宋体" w:hAnsi="宋体" w:hint="eastAsia"/>
          <w:sz w:val="24"/>
          <w:szCs w:val="24"/>
        </w:rPr>
        <w:t>会让</w:t>
      </w:r>
      <w:r w:rsidR="00904634">
        <w:rPr>
          <w:rFonts w:ascii="宋体" w:eastAsia="宋体" w:hAnsi="宋体" w:hint="eastAsia"/>
          <w:sz w:val="24"/>
          <w:szCs w:val="24"/>
        </w:rPr>
        <w:t>少年卡夫卡对命运产生怀疑，怀疑自己能否摆脱命运</w:t>
      </w:r>
      <w:r w:rsidR="00844105">
        <w:rPr>
          <w:rFonts w:ascii="宋体" w:eastAsia="宋体" w:hAnsi="宋体" w:hint="eastAsia"/>
          <w:sz w:val="24"/>
          <w:szCs w:val="24"/>
        </w:rPr>
        <w:t>，能否摆脱父亲所说的话</w:t>
      </w:r>
      <w:r w:rsidR="00E662F5">
        <w:rPr>
          <w:rFonts w:ascii="宋体" w:eastAsia="宋体" w:hAnsi="宋体" w:hint="eastAsia"/>
          <w:sz w:val="24"/>
          <w:szCs w:val="24"/>
        </w:rPr>
        <w:t>。</w:t>
      </w:r>
      <w:r w:rsidR="00446630">
        <w:rPr>
          <w:rFonts w:ascii="宋体" w:eastAsia="宋体" w:hAnsi="宋体" w:hint="eastAsia"/>
          <w:sz w:val="24"/>
          <w:szCs w:val="24"/>
        </w:rPr>
        <w:t>这样无疑会对少年卡夫卡</w:t>
      </w:r>
      <w:r w:rsidR="00000339">
        <w:rPr>
          <w:rFonts w:ascii="宋体" w:eastAsia="宋体" w:hAnsi="宋体" w:hint="eastAsia"/>
          <w:sz w:val="24"/>
          <w:szCs w:val="24"/>
        </w:rPr>
        <w:t>思想上</w:t>
      </w:r>
      <w:r w:rsidR="00446630">
        <w:rPr>
          <w:rFonts w:ascii="宋体" w:eastAsia="宋体" w:hAnsi="宋体" w:hint="eastAsia"/>
          <w:sz w:val="24"/>
          <w:szCs w:val="24"/>
        </w:rPr>
        <w:t>产生负面的影响。</w:t>
      </w:r>
    </w:p>
    <w:p w:rsidR="00FF3D46" w:rsidRDefault="00FF3D46"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那第二点影射现实生活中的例子</w:t>
      </w:r>
      <w:r w:rsidR="000D058B">
        <w:rPr>
          <w:rFonts w:ascii="宋体" w:eastAsia="宋体" w:hAnsi="宋体" w:hint="eastAsia"/>
          <w:sz w:val="24"/>
          <w:szCs w:val="24"/>
        </w:rPr>
        <w:t>。</w:t>
      </w:r>
      <w:r w:rsidR="00F857A8">
        <w:rPr>
          <w:rFonts w:ascii="宋体" w:eastAsia="宋体" w:hAnsi="宋体" w:hint="eastAsia"/>
          <w:sz w:val="24"/>
          <w:szCs w:val="24"/>
        </w:rPr>
        <w:t>我们</w:t>
      </w:r>
      <w:r w:rsidR="00CA5D48">
        <w:rPr>
          <w:rFonts w:ascii="宋体" w:eastAsia="宋体" w:hAnsi="宋体" w:hint="eastAsia"/>
          <w:sz w:val="24"/>
          <w:szCs w:val="24"/>
        </w:rPr>
        <w:t>不</w:t>
      </w:r>
      <w:r w:rsidR="00F857A8">
        <w:rPr>
          <w:rFonts w:ascii="宋体" w:eastAsia="宋体" w:hAnsi="宋体" w:hint="eastAsia"/>
          <w:sz w:val="24"/>
          <w:szCs w:val="24"/>
        </w:rPr>
        <w:t>将“父亲的诅咒”具象化，而是将其抽象化为某些人对我们说过不好的话，对我们的思想有冲击的话。</w:t>
      </w:r>
      <w:r w:rsidR="009A0568">
        <w:rPr>
          <w:rFonts w:ascii="宋体" w:eastAsia="宋体" w:hAnsi="宋体" w:hint="eastAsia"/>
          <w:sz w:val="24"/>
          <w:szCs w:val="24"/>
        </w:rPr>
        <w:t>那么从这个角度我们就可以很好的分析出“父亲的诅咒”式的话语对人生的冲击。</w:t>
      </w:r>
      <w:r w:rsidR="00D63B65">
        <w:rPr>
          <w:rFonts w:ascii="宋体" w:eastAsia="宋体" w:hAnsi="宋体" w:hint="eastAsia"/>
          <w:sz w:val="24"/>
          <w:szCs w:val="24"/>
        </w:rPr>
        <w:t>现实生活中典型的例子就是</w:t>
      </w:r>
      <w:r w:rsidR="00EA177D">
        <w:rPr>
          <w:rFonts w:ascii="宋体" w:eastAsia="宋体" w:hAnsi="宋体" w:hint="eastAsia"/>
          <w:sz w:val="24"/>
          <w:szCs w:val="24"/>
        </w:rPr>
        <w:t>2019年发生的一件事情，上海17岁的男孩与母亲争吵后跳桥自杀的新闻。</w:t>
      </w:r>
      <w:r w:rsidR="0031031B">
        <w:rPr>
          <w:rFonts w:ascii="宋体" w:eastAsia="宋体" w:hAnsi="宋体" w:hint="eastAsia"/>
          <w:sz w:val="24"/>
          <w:szCs w:val="24"/>
        </w:rPr>
        <w:t>我们不去探讨事件中是母亲错了还是孩子错了，悲剧已经发生，再去争执孰对孰错是没有意义的，我们应该从事件中分析原因，最大程度避免类似事件的发生。</w:t>
      </w:r>
      <w:r w:rsidR="005222D6">
        <w:rPr>
          <w:rFonts w:ascii="宋体" w:eastAsia="宋体" w:hAnsi="宋体" w:hint="eastAsia"/>
          <w:sz w:val="24"/>
          <w:szCs w:val="24"/>
        </w:rPr>
        <w:t>17岁的孩子也正如村上春树所说的那样，价值观</w:t>
      </w:r>
      <w:r w:rsidR="009342A0">
        <w:rPr>
          <w:rFonts w:ascii="宋体" w:eastAsia="宋体" w:hAnsi="宋体" w:hint="eastAsia"/>
          <w:sz w:val="24"/>
          <w:szCs w:val="24"/>
        </w:rPr>
        <w:t>没有确立，</w:t>
      </w:r>
      <w:r w:rsidR="004159CE">
        <w:rPr>
          <w:rFonts w:ascii="宋体" w:eastAsia="宋体" w:hAnsi="宋体" w:hint="eastAsia"/>
          <w:sz w:val="24"/>
          <w:szCs w:val="24"/>
        </w:rPr>
        <w:t>他们的灵魂正处于绵软状态，与生命中重要的人物争吵无疑是对他身心、思想有着重大的冲击</w:t>
      </w:r>
      <w:r w:rsidR="00C0739F">
        <w:rPr>
          <w:rFonts w:ascii="宋体" w:eastAsia="宋体" w:hAnsi="宋体" w:hint="eastAsia"/>
          <w:sz w:val="24"/>
          <w:szCs w:val="24"/>
        </w:rPr>
        <w:t>，正如那不吉利的“沙尘暴”</w:t>
      </w:r>
      <w:r w:rsidR="00222B1B">
        <w:rPr>
          <w:rFonts w:ascii="宋体" w:eastAsia="宋体" w:hAnsi="宋体" w:hint="eastAsia"/>
          <w:sz w:val="24"/>
          <w:szCs w:val="24"/>
        </w:rPr>
        <w:t>。</w:t>
      </w:r>
      <w:r w:rsidR="00375E35">
        <w:rPr>
          <w:rFonts w:ascii="宋体" w:eastAsia="宋体" w:hAnsi="宋体" w:hint="eastAsia"/>
          <w:sz w:val="24"/>
          <w:szCs w:val="24"/>
        </w:rPr>
        <w:t>当一个人</w:t>
      </w:r>
      <w:r w:rsidR="00DB2FC7">
        <w:rPr>
          <w:rFonts w:ascii="宋体" w:eastAsia="宋体" w:hAnsi="宋体" w:hint="eastAsia"/>
          <w:sz w:val="24"/>
          <w:szCs w:val="24"/>
        </w:rPr>
        <w:t>处于痛苦之中，无疑是想尽快结束</w:t>
      </w:r>
      <w:r w:rsidR="00621700">
        <w:rPr>
          <w:rFonts w:ascii="宋体" w:eastAsia="宋体" w:hAnsi="宋体" w:hint="eastAsia"/>
          <w:sz w:val="24"/>
          <w:szCs w:val="24"/>
        </w:rPr>
        <w:t>这种痛苦，当这种痛苦愈加愈烈，最终会导致极端后果的发生。</w:t>
      </w:r>
    </w:p>
    <w:p w:rsidR="006C226E" w:rsidRPr="007B27AF" w:rsidRDefault="006C226E"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所以，从</w:t>
      </w:r>
      <w:r w:rsidR="0019772E">
        <w:rPr>
          <w:rFonts w:ascii="宋体" w:eastAsia="宋体" w:hAnsi="宋体" w:hint="eastAsia"/>
          <w:sz w:val="24"/>
          <w:szCs w:val="24"/>
        </w:rPr>
        <w:t>分析中得出，无论是像小说中父亲具象化的“诅咒”，还是现实生活中</w:t>
      </w:r>
      <w:r w:rsidR="00672199">
        <w:rPr>
          <w:rFonts w:ascii="宋体" w:eastAsia="宋体" w:hAnsi="宋体" w:hint="eastAsia"/>
          <w:sz w:val="24"/>
          <w:szCs w:val="24"/>
        </w:rPr>
        <w:t>抽象化的“诅咒”</w:t>
      </w:r>
      <w:r w:rsidR="00395F12">
        <w:rPr>
          <w:rFonts w:ascii="宋体" w:eastAsia="宋体" w:hAnsi="宋体" w:hint="eastAsia"/>
          <w:sz w:val="24"/>
          <w:szCs w:val="24"/>
        </w:rPr>
        <w:t>，无疑</w:t>
      </w:r>
      <w:r w:rsidR="00B953BB">
        <w:rPr>
          <w:rFonts w:ascii="宋体" w:eastAsia="宋体" w:hAnsi="宋体" w:hint="eastAsia"/>
          <w:sz w:val="24"/>
          <w:szCs w:val="24"/>
        </w:rPr>
        <w:t>是</w:t>
      </w:r>
      <w:r w:rsidR="00395F12">
        <w:rPr>
          <w:rFonts w:ascii="宋体" w:eastAsia="宋体" w:hAnsi="宋体" w:hint="eastAsia"/>
          <w:sz w:val="24"/>
          <w:szCs w:val="24"/>
        </w:rPr>
        <w:t>少年卡夫卡，以及现实生活中与少年卡夫卡相仿年龄的其他少年</w:t>
      </w:r>
      <w:r w:rsidR="008F5965">
        <w:rPr>
          <w:rFonts w:ascii="宋体" w:eastAsia="宋体" w:hAnsi="宋体" w:hint="eastAsia"/>
          <w:sz w:val="24"/>
          <w:szCs w:val="24"/>
        </w:rPr>
        <w:t>生命中的一场巨大“沙尘暴”</w:t>
      </w:r>
      <w:r w:rsidR="00395F12">
        <w:rPr>
          <w:rFonts w:ascii="宋体" w:eastAsia="宋体" w:hAnsi="宋体" w:hint="eastAsia"/>
          <w:sz w:val="24"/>
          <w:szCs w:val="24"/>
        </w:rPr>
        <w:t>，</w:t>
      </w:r>
      <w:r w:rsidR="007370DD">
        <w:rPr>
          <w:rFonts w:ascii="宋体" w:eastAsia="宋体" w:hAnsi="宋体" w:hint="eastAsia"/>
          <w:sz w:val="24"/>
          <w:szCs w:val="24"/>
        </w:rPr>
        <w:t>而这场“沙尘暴”</w:t>
      </w:r>
      <w:r w:rsidR="009C7ED8">
        <w:rPr>
          <w:rFonts w:ascii="宋体" w:eastAsia="宋体" w:hAnsi="宋体" w:hint="eastAsia"/>
          <w:sz w:val="24"/>
          <w:szCs w:val="24"/>
        </w:rPr>
        <w:t>也无疑会对</w:t>
      </w:r>
      <w:r w:rsidR="000D12C0">
        <w:rPr>
          <w:rFonts w:ascii="宋体" w:eastAsia="宋体" w:hAnsi="宋体" w:hint="eastAsia"/>
          <w:sz w:val="24"/>
          <w:szCs w:val="24"/>
        </w:rPr>
        <w:t>他们</w:t>
      </w:r>
      <w:r w:rsidR="00395F12">
        <w:rPr>
          <w:rFonts w:ascii="宋体" w:eastAsia="宋体" w:hAnsi="宋体" w:hint="eastAsia"/>
          <w:sz w:val="24"/>
          <w:szCs w:val="24"/>
        </w:rPr>
        <w:t>造成思想上的负面影响。</w:t>
      </w:r>
    </w:p>
    <w:p w:rsidR="00B346DE" w:rsidRDefault="00F46635" w:rsidP="00B346DE">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（二） </w:t>
      </w:r>
      <w:r w:rsidR="008C35AA">
        <w:rPr>
          <w:rFonts w:ascii="黑体" w:hint="eastAsia"/>
          <w:color w:val="000000"/>
          <w:sz w:val="28"/>
          <w:szCs w:val="28"/>
        </w:rPr>
        <w:t>思想</w:t>
      </w:r>
      <w:r>
        <w:rPr>
          <w:rFonts w:ascii="黑体" w:hint="eastAsia"/>
          <w:color w:val="000000"/>
          <w:sz w:val="28"/>
          <w:szCs w:val="28"/>
        </w:rPr>
        <w:t>对</w:t>
      </w:r>
      <w:r w:rsidR="00820F9F">
        <w:rPr>
          <w:rFonts w:ascii="黑体" w:hint="eastAsia"/>
          <w:color w:val="000000"/>
          <w:sz w:val="28"/>
          <w:szCs w:val="28"/>
        </w:rPr>
        <w:t>“沙尘暴”</w:t>
      </w:r>
      <w:r>
        <w:rPr>
          <w:rFonts w:ascii="黑体" w:hint="eastAsia"/>
          <w:color w:val="000000"/>
          <w:sz w:val="28"/>
          <w:szCs w:val="28"/>
        </w:rPr>
        <w:t>的影响</w:t>
      </w:r>
    </w:p>
    <w:p w:rsidR="00770A5F" w:rsidRDefault="008D0206"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从上面的分析我们</w:t>
      </w:r>
      <w:r w:rsidR="0038578E">
        <w:rPr>
          <w:rFonts w:ascii="宋体" w:eastAsia="宋体" w:hAnsi="宋体" w:hint="eastAsia"/>
          <w:sz w:val="24"/>
          <w:szCs w:val="24"/>
        </w:rPr>
        <w:t>得出，父亲的诅咒</w:t>
      </w:r>
      <w:r w:rsidR="000157A3">
        <w:rPr>
          <w:rFonts w:ascii="宋体" w:eastAsia="宋体" w:hAnsi="宋体" w:hint="eastAsia"/>
          <w:sz w:val="24"/>
          <w:szCs w:val="24"/>
        </w:rPr>
        <w:t>对少年卡夫卡</w:t>
      </w:r>
      <w:r w:rsidR="00F73BA0">
        <w:rPr>
          <w:rFonts w:ascii="宋体" w:eastAsia="宋体" w:hAnsi="宋体" w:hint="eastAsia"/>
          <w:sz w:val="24"/>
          <w:szCs w:val="24"/>
        </w:rPr>
        <w:t>思想上</w:t>
      </w:r>
      <w:r w:rsidR="00297DBF">
        <w:rPr>
          <w:rFonts w:ascii="宋体" w:eastAsia="宋体" w:hAnsi="宋体" w:hint="eastAsia"/>
          <w:sz w:val="24"/>
          <w:szCs w:val="24"/>
        </w:rPr>
        <w:t>产生了</w:t>
      </w:r>
      <w:r w:rsidR="00C61F35">
        <w:rPr>
          <w:rFonts w:ascii="宋体" w:eastAsia="宋体" w:hAnsi="宋体" w:hint="eastAsia"/>
          <w:sz w:val="24"/>
          <w:szCs w:val="24"/>
        </w:rPr>
        <w:t>负面的影响，正如“沙尘暴”这种自然现象对周围事物的破坏一般。</w:t>
      </w:r>
      <w:r w:rsidR="00463443">
        <w:rPr>
          <w:rFonts w:ascii="宋体" w:eastAsia="宋体" w:hAnsi="宋体" w:hint="eastAsia"/>
          <w:sz w:val="24"/>
          <w:szCs w:val="24"/>
        </w:rPr>
        <w:t>如果一个人的思想受到</w:t>
      </w:r>
      <w:r w:rsidR="00D2274C">
        <w:rPr>
          <w:rFonts w:ascii="宋体" w:eastAsia="宋体" w:hAnsi="宋体" w:hint="eastAsia"/>
          <w:sz w:val="24"/>
          <w:szCs w:val="24"/>
        </w:rPr>
        <w:t>不同的影响，</w:t>
      </w:r>
      <w:r w:rsidR="00C17886">
        <w:rPr>
          <w:rFonts w:ascii="宋体" w:eastAsia="宋体" w:hAnsi="宋体" w:hint="eastAsia"/>
          <w:sz w:val="24"/>
          <w:szCs w:val="24"/>
        </w:rPr>
        <w:t>那么也会对“沙尘暴”的程度造成一定的影响</w:t>
      </w:r>
      <w:r w:rsidR="00D2274C">
        <w:rPr>
          <w:rFonts w:ascii="宋体" w:eastAsia="宋体" w:hAnsi="宋体" w:hint="eastAsia"/>
          <w:sz w:val="24"/>
          <w:szCs w:val="24"/>
        </w:rPr>
        <w:t>。</w:t>
      </w:r>
    </w:p>
    <w:p w:rsidR="00DA6F73" w:rsidRDefault="00EA0D0C"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假设父亲并没有</w:t>
      </w:r>
      <w:r w:rsidR="0020212A">
        <w:rPr>
          <w:rFonts w:ascii="宋体" w:eastAsia="宋体" w:hAnsi="宋体" w:hint="eastAsia"/>
          <w:sz w:val="24"/>
          <w:szCs w:val="24"/>
        </w:rPr>
        <w:t>对少年卡夫卡施加“俄狄浦斯式”的诅咒，那么他也大概率不会</w:t>
      </w:r>
      <w:r w:rsidR="00556A18">
        <w:rPr>
          <w:rFonts w:ascii="宋体" w:eastAsia="宋体" w:hAnsi="宋体" w:hint="eastAsia"/>
          <w:sz w:val="24"/>
          <w:szCs w:val="24"/>
        </w:rPr>
        <w:t>对有交织的女性产生是否是自己母亲或者姐姐的怀疑和猜想，</w:t>
      </w:r>
      <w:r w:rsidR="000558BF">
        <w:rPr>
          <w:rFonts w:ascii="宋体" w:eastAsia="宋体" w:hAnsi="宋体" w:hint="eastAsia"/>
          <w:sz w:val="24"/>
          <w:szCs w:val="24"/>
        </w:rPr>
        <w:t>也不会老是怀疑是不是自己杀死了父亲，在思想上也不会有</w:t>
      </w:r>
      <w:r w:rsidR="000F5858">
        <w:rPr>
          <w:rFonts w:ascii="宋体" w:eastAsia="宋体" w:hAnsi="宋体" w:hint="eastAsia"/>
          <w:sz w:val="24"/>
          <w:szCs w:val="24"/>
        </w:rPr>
        <w:t>太大</w:t>
      </w:r>
      <w:r w:rsidR="000558BF">
        <w:rPr>
          <w:rFonts w:ascii="宋体" w:eastAsia="宋体" w:hAnsi="宋体" w:hint="eastAsia"/>
          <w:sz w:val="24"/>
          <w:szCs w:val="24"/>
        </w:rPr>
        <w:t>负担</w:t>
      </w:r>
      <w:r w:rsidR="009A3C09">
        <w:rPr>
          <w:rFonts w:ascii="宋体" w:eastAsia="宋体" w:hAnsi="宋体" w:hint="eastAsia"/>
          <w:sz w:val="24"/>
          <w:szCs w:val="24"/>
        </w:rPr>
        <w:t>，</w:t>
      </w:r>
      <w:r w:rsidR="00EE7C9C">
        <w:rPr>
          <w:rFonts w:ascii="宋体" w:eastAsia="宋体" w:hAnsi="宋体" w:hint="eastAsia"/>
          <w:sz w:val="24"/>
          <w:szCs w:val="24"/>
        </w:rPr>
        <w:t>他命运中的“沙尘暴”肯定也相比于在小说中的程度上有所减轻，</w:t>
      </w:r>
      <w:r w:rsidR="009A3C09">
        <w:rPr>
          <w:rFonts w:ascii="宋体" w:eastAsia="宋体" w:hAnsi="宋体" w:hint="eastAsia"/>
          <w:sz w:val="24"/>
          <w:szCs w:val="24"/>
        </w:rPr>
        <w:t>那他的命运</w:t>
      </w:r>
      <w:r w:rsidR="00C42C60">
        <w:rPr>
          <w:rFonts w:ascii="宋体" w:eastAsia="宋体" w:hAnsi="宋体" w:hint="eastAsia"/>
          <w:sz w:val="24"/>
          <w:szCs w:val="24"/>
        </w:rPr>
        <w:t>我想大概率也会变得更好</w:t>
      </w:r>
      <w:r w:rsidR="00A06EEF">
        <w:rPr>
          <w:rFonts w:ascii="宋体" w:eastAsia="宋体" w:hAnsi="宋体" w:hint="eastAsia"/>
          <w:sz w:val="24"/>
          <w:szCs w:val="24"/>
        </w:rPr>
        <w:t>。</w:t>
      </w:r>
    </w:p>
    <w:p w:rsidR="004129D8" w:rsidRDefault="004129D8"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也正如在上文中提到的17岁少年的那一则新闻的例子，如果和</w:t>
      </w:r>
      <w:r w:rsidR="00CB6A60">
        <w:rPr>
          <w:rFonts w:ascii="宋体" w:eastAsia="宋体" w:hAnsi="宋体" w:hint="eastAsia"/>
          <w:sz w:val="24"/>
          <w:szCs w:val="24"/>
        </w:rPr>
        <w:t>母亲没有发生争吵</w:t>
      </w:r>
      <w:r w:rsidR="00740DD9">
        <w:rPr>
          <w:rFonts w:ascii="宋体" w:eastAsia="宋体" w:hAnsi="宋体" w:hint="eastAsia"/>
          <w:sz w:val="24"/>
          <w:szCs w:val="24"/>
        </w:rPr>
        <w:t>，甚至说争吵的程度稍微减轻，那他正在经历的</w:t>
      </w:r>
      <w:r w:rsidR="00E75375">
        <w:rPr>
          <w:rFonts w:ascii="宋体" w:eastAsia="宋体" w:hAnsi="宋体" w:hint="eastAsia"/>
          <w:sz w:val="24"/>
          <w:szCs w:val="24"/>
        </w:rPr>
        <w:t>思想上的</w:t>
      </w:r>
      <w:r w:rsidR="00740DD9">
        <w:rPr>
          <w:rFonts w:ascii="宋体" w:eastAsia="宋体" w:hAnsi="宋体" w:hint="eastAsia"/>
          <w:sz w:val="24"/>
          <w:szCs w:val="24"/>
        </w:rPr>
        <w:t>“沙尘暴”的程度也会先对较小，那“沙尘暴”对他</w:t>
      </w:r>
      <w:r w:rsidR="00785573">
        <w:rPr>
          <w:rFonts w:ascii="宋体" w:eastAsia="宋体" w:hAnsi="宋体" w:hint="eastAsia"/>
          <w:sz w:val="24"/>
          <w:szCs w:val="24"/>
        </w:rPr>
        <w:t>思想上</w:t>
      </w:r>
      <w:r w:rsidR="00740DD9">
        <w:rPr>
          <w:rFonts w:ascii="宋体" w:eastAsia="宋体" w:hAnsi="宋体" w:hint="eastAsia"/>
          <w:sz w:val="24"/>
          <w:szCs w:val="24"/>
        </w:rPr>
        <w:t>的冲击也就不至于那么大，我想大概率少年也不会那么极端地想要以毁灭的方式结束这场“沙尘暴”。</w:t>
      </w:r>
    </w:p>
    <w:p w:rsidR="009A7103" w:rsidRDefault="00AA3085"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所以，我想探讨的是我们的命运与我们的思想有着</w:t>
      </w:r>
      <w:r w:rsidR="00985A6C">
        <w:rPr>
          <w:rFonts w:ascii="宋体" w:eastAsia="宋体" w:hAnsi="宋体" w:hint="eastAsia"/>
          <w:sz w:val="24"/>
          <w:szCs w:val="24"/>
        </w:rPr>
        <w:t>重要</w:t>
      </w:r>
      <w:r>
        <w:rPr>
          <w:rFonts w:ascii="宋体" w:eastAsia="宋体" w:hAnsi="宋体" w:hint="eastAsia"/>
          <w:sz w:val="24"/>
          <w:szCs w:val="24"/>
        </w:rPr>
        <w:t>的关联，</w:t>
      </w:r>
      <w:r w:rsidR="00B013F6">
        <w:rPr>
          <w:rFonts w:ascii="宋体" w:eastAsia="宋体" w:hAnsi="宋体" w:hint="eastAsia"/>
          <w:sz w:val="24"/>
          <w:szCs w:val="24"/>
        </w:rPr>
        <w:t>积极的</w:t>
      </w:r>
      <w:r w:rsidR="000D6BD1">
        <w:rPr>
          <w:rFonts w:ascii="宋体" w:eastAsia="宋体" w:hAnsi="宋体" w:hint="eastAsia"/>
          <w:sz w:val="24"/>
          <w:szCs w:val="24"/>
        </w:rPr>
        <w:t>思想会减轻“沙尘暴”的程度，随着“沙尘暴”程度的减轻，我们的命运往好的方向上发展的可能性会更大。相反，如果我们的思想长期受到不好的冲击，就如</w:t>
      </w:r>
      <w:r w:rsidR="001B0684">
        <w:rPr>
          <w:rFonts w:ascii="宋体" w:eastAsia="宋体" w:hAnsi="宋体" w:hint="eastAsia"/>
          <w:sz w:val="24"/>
          <w:szCs w:val="24"/>
        </w:rPr>
        <w:t>“父亲的诅咒”那样，那我们命运中“沙尘暴”的程度肯定也会非常大，那样我们就</w:t>
      </w:r>
      <w:r w:rsidR="001B0684">
        <w:rPr>
          <w:rFonts w:ascii="宋体" w:eastAsia="宋体" w:hAnsi="宋体" w:hint="eastAsia"/>
          <w:sz w:val="24"/>
          <w:szCs w:val="24"/>
        </w:rPr>
        <w:lastRenderedPageBreak/>
        <w:t>很容易在“沙尘暴”中迷失，甚至</w:t>
      </w:r>
      <w:r w:rsidR="006B03B5">
        <w:rPr>
          <w:rFonts w:ascii="宋体" w:eastAsia="宋体" w:hAnsi="宋体" w:hint="eastAsia"/>
          <w:sz w:val="24"/>
          <w:szCs w:val="24"/>
        </w:rPr>
        <w:t>导致悲剧的发生。</w:t>
      </w:r>
    </w:p>
    <w:p w:rsidR="00557678" w:rsidRDefault="00557678"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综合上面所讲的，我们应当</w:t>
      </w:r>
      <w:r w:rsidR="00C140EF">
        <w:rPr>
          <w:rFonts w:ascii="宋体" w:eastAsia="宋体" w:hAnsi="宋体" w:hint="eastAsia"/>
          <w:sz w:val="24"/>
          <w:szCs w:val="24"/>
        </w:rPr>
        <w:t>去维护我们思想上的状态，让其在大方向上处于一种积极的状态，</w:t>
      </w:r>
      <w:r w:rsidR="0003496D">
        <w:rPr>
          <w:rFonts w:ascii="宋体" w:eastAsia="宋体" w:hAnsi="宋体" w:hint="eastAsia"/>
          <w:sz w:val="24"/>
          <w:szCs w:val="24"/>
        </w:rPr>
        <w:t>那我们应当如何</w:t>
      </w:r>
      <w:r w:rsidR="00CD7573">
        <w:rPr>
          <w:rFonts w:ascii="宋体" w:eastAsia="宋体" w:hAnsi="宋体" w:hint="eastAsia"/>
          <w:sz w:val="24"/>
          <w:szCs w:val="24"/>
        </w:rPr>
        <w:t>去维护我们思想上的积极性呢？我们可以从</w:t>
      </w:r>
      <w:r w:rsidR="00346D7D">
        <w:rPr>
          <w:rFonts w:ascii="宋体" w:eastAsia="宋体" w:hAnsi="宋体" w:hint="eastAsia"/>
          <w:sz w:val="24"/>
          <w:szCs w:val="24"/>
        </w:rPr>
        <w:t>少年卡夫卡身上探讨学习。</w:t>
      </w:r>
    </w:p>
    <w:p w:rsidR="00072943" w:rsidRDefault="00072943"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在文中，少年卡夫卡</w:t>
      </w:r>
      <w:r w:rsidR="006B6948">
        <w:rPr>
          <w:rFonts w:ascii="宋体" w:eastAsia="宋体" w:hAnsi="宋体" w:hint="eastAsia"/>
          <w:sz w:val="24"/>
          <w:szCs w:val="24"/>
        </w:rPr>
        <w:t>立志要做世界上最坚强的15岁少年，</w:t>
      </w:r>
      <w:r w:rsidR="00BE176A">
        <w:rPr>
          <w:rFonts w:ascii="宋体" w:eastAsia="宋体" w:hAnsi="宋体" w:hint="eastAsia"/>
          <w:sz w:val="24"/>
          <w:szCs w:val="24"/>
        </w:rPr>
        <w:t>从这一点上我们可以看出，我们在心理上要坚强</w:t>
      </w:r>
      <w:r w:rsidR="000A4D29">
        <w:rPr>
          <w:rFonts w:ascii="宋体" w:eastAsia="宋体" w:hAnsi="宋体" w:hint="eastAsia"/>
          <w:sz w:val="24"/>
          <w:szCs w:val="24"/>
        </w:rPr>
        <w:t>，面对一些不好的事情时，我们坚强而强大的内心</w:t>
      </w:r>
      <w:r w:rsidR="00EC356D">
        <w:rPr>
          <w:rFonts w:ascii="宋体" w:eastAsia="宋体" w:hAnsi="宋体" w:hint="eastAsia"/>
          <w:sz w:val="24"/>
          <w:szCs w:val="24"/>
        </w:rPr>
        <w:t>能抵抗住</w:t>
      </w:r>
      <w:r w:rsidR="00A964E9">
        <w:rPr>
          <w:rFonts w:ascii="宋体" w:eastAsia="宋体" w:hAnsi="宋体" w:hint="eastAsia"/>
          <w:sz w:val="24"/>
          <w:szCs w:val="24"/>
        </w:rPr>
        <w:t>来自周围“沙尘暴”的冲击。</w:t>
      </w:r>
      <w:r w:rsidR="00444CC8">
        <w:rPr>
          <w:rFonts w:ascii="宋体" w:eastAsia="宋体" w:hAnsi="宋体" w:hint="eastAsia"/>
          <w:sz w:val="24"/>
          <w:szCs w:val="24"/>
        </w:rPr>
        <w:t>少年卡夫卡也是勇敢的，</w:t>
      </w:r>
      <w:r w:rsidR="00C8551B">
        <w:rPr>
          <w:rFonts w:ascii="宋体" w:eastAsia="宋体" w:hAnsi="宋体" w:hint="eastAsia"/>
          <w:sz w:val="24"/>
          <w:szCs w:val="24"/>
        </w:rPr>
        <w:t>在15岁时选择离家出走，独自面对未知的世界，尽管前路充满挑战，也从未轻易放弃</w:t>
      </w:r>
      <w:r w:rsidR="007D1101">
        <w:rPr>
          <w:rFonts w:ascii="宋体" w:eastAsia="宋体" w:hAnsi="宋体" w:hint="eastAsia"/>
          <w:sz w:val="24"/>
          <w:szCs w:val="24"/>
        </w:rPr>
        <w:t>，勇敢也是我们积极思想重要的一部分</w:t>
      </w:r>
      <w:r w:rsidR="00AF62DB">
        <w:rPr>
          <w:rFonts w:ascii="宋体" w:eastAsia="宋体" w:hAnsi="宋体" w:hint="eastAsia"/>
          <w:sz w:val="24"/>
          <w:szCs w:val="24"/>
        </w:rPr>
        <w:t>，勇敢</w:t>
      </w:r>
      <w:r w:rsidR="0034274F">
        <w:rPr>
          <w:rFonts w:ascii="宋体" w:eastAsia="宋体" w:hAnsi="宋体" w:hint="eastAsia"/>
          <w:sz w:val="24"/>
          <w:szCs w:val="24"/>
        </w:rPr>
        <w:t>使我们不惧“沙尘暴”，能够直面面对。</w:t>
      </w:r>
      <w:r w:rsidR="00A824D5">
        <w:rPr>
          <w:rFonts w:ascii="宋体" w:eastAsia="宋体" w:hAnsi="宋体" w:hint="eastAsia"/>
          <w:sz w:val="24"/>
          <w:szCs w:val="24"/>
        </w:rPr>
        <w:t>当然，田村卡夫卡虽是少年，但却具有独立思考的能力，</w:t>
      </w:r>
      <w:r w:rsidR="003856C0">
        <w:rPr>
          <w:rFonts w:ascii="宋体" w:eastAsia="宋体" w:hAnsi="宋体" w:hint="eastAsia"/>
          <w:sz w:val="24"/>
          <w:szCs w:val="24"/>
        </w:rPr>
        <w:t>对自己的身份、命运和存在的意义有着深刻的追问，他通过阅读、观察和不同人物的交流，不断探索自我和世界，这种独立思考的能力也能使我们的思想在“沙尘暴”中找到属于自己的方向。</w:t>
      </w:r>
      <w:r w:rsidR="00570CD6">
        <w:rPr>
          <w:rFonts w:ascii="宋体" w:eastAsia="宋体" w:hAnsi="宋体" w:hint="eastAsia"/>
          <w:sz w:val="24"/>
          <w:szCs w:val="24"/>
        </w:rPr>
        <w:t>还有一点很重要，少年卡夫卡强大的适应能力和灵活性，离家出走的旅途中，能够在陌生的环境中生存下来，并与不同的人物建立联系，这也提醒我们在生活中要有强大的灵活性，在某些事情上我们不必钻牛角尖，如果“沙尘暴”太过猛烈，我们的思想受不了那么大的冲击，不妨我们先找个地方躲避一下，灵活面对生命中那些重大的挫折</w:t>
      </w:r>
      <w:r w:rsidR="00041277">
        <w:rPr>
          <w:rFonts w:ascii="宋体" w:eastAsia="宋体" w:hAnsi="宋体" w:hint="eastAsia"/>
          <w:sz w:val="24"/>
          <w:szCs w:val="24"/>
        </w:rPr>
        <w:t>。</w:t>
      </w:r>
    </w:p>
    <w:p w:rsidR="00763292" w:rsidRPr="0052703A" w:rsidRDefault="002A323C"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思想上对我们的命运，以及命运中的“沙尘暴”影响是很大的，村上春树创造了少年卡夫卡这个形象也给了我们很多的启发，当然，在偶数章节中，村上春树又创造了另一位不同于少年卡夫卡形象的人物——中田君，他的</w:t>
      </w:r>
      <w:r w:rsidR="00F61357">
        <w:rPr>
          <w:rFonts w:ascii="宋体" w:eastAsia="宋体" w:hAnsi="宋体" w:hint="eastAsia"/>
          <w:sz w:val="24"/>
          <w:szCs w:val="24"/>
        </w:rPr>
        <w:t>命运可以分为两个阶段，在杀死</w:t>
      </w:r>
      <w:r w:rsidR="0052703A">
        <w:rPr>
          <w:rFonts w:ascii="宋体" w:eastAsia="宋体" w:hAnsi="宋体" w:hint="eastAsia"/>
          <w:sz w:val="24"/>
          <w:szCs w:val="24"/>
        </w:rPr>
        <w:t>“琼尼·沃克</w:t>
      </w:r>
      <w:r w:rsidR="0052703A">
        <w:rPr>
          <w:rFonts w:ascii="宋体" w:eastAsia="宋体" w:hAnsi="宋体"/>
          <w:sz w:val="24"/>
          <w:szCs w:val="24"/>
        </w:rPr>
        <w:t>”</w:t>
      </w:r>
      <w:r w:rsidR="0052703A">
        <w:rPr>
          <w:rFonts w:ascii="宋体" w:eastAsia="宋体" w:hAnsi="宋体" w:hint="eastAsia"/>
          <w:sz w:val="24"/>
          <w:szCs w:val="24"/>
        </w:rPr>
        <w:t>之前，</w:t>
      </w:r>
      <w:r w:rsidR="000A6738">
        <w:rPr>
          <w:rFonts w:ascii="宋体" w:eastAsia="宋体" w:hAnsi="宋体" w:hint="eastAsia"/>
          <w:sz w:val="24"/>
          <w:szCs w:val="24"/>
        </w:rPr>
        <w:t>中田只是一位平和的老人，对世界以及自己的命运没有太多的想法，然而在杀死“琼尼·沃克”</w:t>
      </w:r>
      <w:r w:rsidR="000F3F95">
        <w:rPr>
          <w:rFonts w:ascii="宋体" w:eastAsia="宋体" w:hAnsi="宋体" w:hint="eastAsia"/>
          <w:sz w:val="24"/>
          <w:szCs w:val="24"/>
        </w:rPr>
        <w:t>后</w:t>
      </w:r>
      <w:r w:rsidR="000A6738">
        <w:rPr>
          <w:rFonts w:ascii="宋体" w:eastAsia="宋体" w:hAnsi="宋体" w:hint="eastAsia"/>
          <w:sz w:val="24"/>
          <w:szCs w:val="24"/>
        </w:rPr>
        <w:t>中田君开始走上属于自己的救赎之路，命运的方向也随之改变，接下来我们探讨下中田君在小说中的命运</w:t>
      </w:r>
      <w:r w:rsidR="003D62B2">
        <w:rPr>
          <w:rFonts w:ascii="宋体" w:eastAsia="宋体" w:hAnsi="宋体" w:hint="eastAsia"/>
          <w:sz w:val="24"/>
          <w:szCs w:val="24"/>
        </w:rPr>
        <w:t>，以及命运中的“沙尘暴”</w:t>
      </w:r>
      <w:r w:rsidR="000A6738">
        <w:rPr>
          <w:rFonts w:ascii="宋体" w:eastAsia="宋体" w:hAnsi="宋体" w:hint="eastAsia"/>
          <w:sz w:val="24"/>
          <w:szCs w:val="24"/>
        </w:rPr>
        <w:t>。</w:t>
      </w:r>
    </w:p>
    <w:p w:rsidR="0064429A" w:rsidRDefault="00C247D4" w:rsidP="0064429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三</w:t>
      </w:r>
      <w:r w:rsidR="0064429A">
        <w:rPr>
          <w:rFonts w:ascii="黑体" w:eastAsia="黑体" w:hAnsi="黑体" w:hint="eastAsia"/>
          <w:sz w:val="32"/>
          <w:szCs w:val="32"/>
        </w:rPr>
        <w:t>、</w:t>
      </w:r>
      <w:r w:rsidR="003F393B">
        <w:rPr>
          <w:rFonts w:ascii="黑体" w:eastAsia="黑体" w:hAnsi="黑体" w:hint="eastAsia"/>
          <w:sz w:val="32"/>
          <w:szCs w:val="32"/>
        </w:rPr>
        <w:t>命运的安排</w:t>
      </w:r>
      <w:r w:rsidR="00F339B6">
        <w:rPr>
          <w:rFonts w:ascii="黑体" w:eastAsia="黑体" w:hAnsi="黑体" w:hint="eastAsia"/>
          <w:sz w:val="32"/>
          <w:szCs w:val="32"/>
        </w:rPr>
        <w:t>和自身的主观能动性</w:t>
      </w:r>
    </w:p>
    <w:p w:rsidR="00561BBF" w:rsidRDefault="00561BBF" w:rsidP="00561BBF">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 xml:space="preserve">（一） </w:t>
      </w:r>
      <w:r w:rsidR="00EB5619">
        <w:rPr>
          <w:rFonts w:ascii="黑体" w:hint="eastAsia"/>
          <w:color w:val="000000"/>
          <w:sz w:val="28"/>
          <w:szCs w:val="28"/>
        </w:rPr>
        <w:t>中田所接受的命运的安排</w:t>
      </w:r>
      <w:r w:rsidR="00F81B71">
        <w:rPr>
          <w:rFonts w:ascii="黑体" w:hint="eastAsia"/>
          <w:color w:val="000000"/>
          <w:sz w:val="28"/>
          <w:szCs w:val="28"/>
        </w:rPr>
        <w:t xml:space="preserve"> </w:t>
      </w:r>
    </w:p>
    <w:p w:rsidR="00E729A3" w:rsidRDefault="00341F45"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村上春树塑造的两位主人公，在性格和形象上是非常不同的，田村卡夫卡是15岁的少年</w:t>
      </w:r>
      <w:r w:rsidR="002E2C59">
        <w:rPr>
          <w:rFonts w:ascii="宋体" w:eastAsia="宋体" w:hAnsi="宋体" w:hint="eastAsia"/>
          <w:sz w:val="24"/>
          <w:szCs w:val="24"/>
        </w:rPr>
        <w:t>，勇敢地去</w:t>
      </w:r>
      <w:r w:rsidR="0030356A">
        <w:rPr>
          <w:rFonts w:ascii="宋体" w:eastAsia="宋体" w:hAnsi="宋体" w:hint="eastAsia"/>
          <w:sz w:val="24"/>
          <w:szCs w:val="24"/>
        </w:rPr>
        <w:t>追求自己向往的命运，但是中田则不一样，在小时候遇上了“意外事故”</w:t>
      </w:r>
      <w:r w:rsidR="008113EF" w:rsidRPr="008113EF">
        <w:rPr>
          <w:rFonts w:ascii="宋体" w:eastAsia="宋体" w:hAnsi="宋体" w:hint="eastAsia"/>
          <w:sz w:val="24"/>
          <w:szCs w:val="24"/>
        </w:rPr>
        <w:t xml:space="preserve"> </w:t>
      </w:r>
      <w:r w:rsidR="008113EF">
        <w:rPr>
          <w:rFonts w:ascii="宋体" w:eastAsia="宋体" w:hAnsi="宋体" w:hint="eastAsia"/>
          <w:sz w:val="24"/>
          <w:szCs w:val="24"/>
        </w:rPr>
        <w:t>失去了读写能力和记忆</w:t>
      </w:r>
      <w:r w:rsidR="0030356A">
        <w:rPr>
          <w:rFonts w:ascii="宋体" w:eastAsia="宋体" w:hAnsi="宋体" w:hint="eastAsia"/>
          <w:sz w:val="24"/>
          <w:szCs w:val="24"/>
        </w:rPr>
        <w:t>之后，就安静地生活到老年了，</w:t>
      </w:r>
      <w:r w:rsidR="00900359">
        <w:rPr>
          <w:rFonts w:ascii="宋体" w:eastAsia="宋体" w:hAnsi="宋体" w:hint="eastAsia"/>
          <w:sz w:val="24"/>
          <w:szCs w:val="24"/>
        </w:rPr>
        <w:t>但也被社会边缘化。</w:t>
      </w:r>
      <w:r w:rsidR="0030356A">
        <w:rPr>
          <w:rFonts w:ascii="宋体" w:eastAsia="宋体" w:hAnsi="宋体" w:hint="eastAsia"/>
          <w:sz w:val="24"/>
          <w:szCs w:val="24"/>
        </w:rPr>
        <w:t>对于命运这件事，村上春树向我们展现的是中田</w:t>
      </w:r>
      <w:r w:rsidR="00D243E2">
        <w:rPr>
          <w:rFonts w:ascii="宋体" w:eastAsia="宋体" w:hAnsi="宋体" w:hint="eastAsia"/>
          <w:sz w:val="24"/>
          <w:szCs w:val="24"/>
        </w:rPr>
        <w:t>总是自嘲对这个世界的事物都不大明白的，</w:t>
      </w:r>
      <w:r w:rsidR="006A31F4">
        <w:rPr>
          <w:rFonts w:ascii="宋体" w:eastAsia="宋体" w:hAnsi="宋体" w:hint="eastAsia"/>
          <w:sz w:val="24"/>
          <w:szCs w:val="24"/>
        </w:rPr>
        <w:t>知道自己融入不进去这个世界，但是自己也没有主动去</w:t>
      </w:r>
      <w:r w:rsidR="006A31F4">
        <w:rPr>
          <w:rFonts w:ascii="宋体" w:eastAsia="宋体" w:hAnsi="宋体" w:hint="eastAsia"/>
          <w:sz w:val="24"/>
          <w:szCs w:val="24"/>
        </w:rPr>
        <w:lastRenderedPageBreak/>
        <w:t>改变，而是自然而然地过着自己的生活</w:t>
      </w:r>
      <w:r w:rsidR="0061051B">
        <w:rPr>
          <w:rFonts w:ascii="宋体" w:eastAsia="宋体" w:hAnsi="宋体" w:hint="eastAsia"/>
          <w:sz w:val="24"/>
          <w:szCs w:val="24"/>
        </w:rPr>
        <w:t>。</w:t>
      </w:r>
      <w:r w:rsidR="00BE5AA1">
        <w:rPr>
          <w:rFonts w:ascii="宋体" w:eastAsia="宋体" w:hAnsi="宋体" w:hint="eastAsia"/>
          <w:sz w:val="24"/>
          <w:szCs w:val="24"/>
        </w:rPr>
        <w:t>在小说情节没有发展到中田与琼尼·沃克相遇时，中田</w:t>
      </w:r>
      <w:r w:rsidR="00A210CD">
        <w:rPr>
          <w:rFonts w:ascii="宋体" w:eastAsia="宋体" w:hAnsi="宋体" w:hint="eastAsia"/>
          <w:sz w:val="24"/>
          <w:szCs w:val="24"/>
        </w:rPr>
        <w:t>只是一位拥有与猫对话能力的老年人，安静地生活着</w:t>
      </w:r>
      <w:r w:rsidR="008D304B">
        <w:rPr>
          <w:rFonts w:ascii="宋体" w:eastAsia="宋体" w:hAnsi="宋体" w:hint="eastAsia"/>
          <w:sz w:val="24"/>
          <w:szCs w:val="24"/>
        </w:rPr>
        <w:t>。</w:t>
      </w:r>
    </w:p>
    <w:p w:rsidR="00784E5B" w:rsidRDefault="00265267"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正如本章我们要探讨的话题一样，中田对于自己儿时遇到意外事故，导致自己的</w:t>
      </w:r>
      <w:r w:rsidR="009A6C6B">
        <w:rPr>
          <w:rFonts w:ascii="宋体" w:eastAsia="宋体" w:hAnsi="宋体" w:hint="eastAsia"/>
          <w:sz w:val="24"/>
          <w:szCs w:val="24"/>
        </w:rPr>
        <w:t>失去了读写能力和记忆</w:t>
      </w:r>
      <w:r w:rsidR="005E7945">
        <w:rPr>
          <w:rFonts w:ascii="宋体" w:eastAsia="宋体" w:hAnsi="宋体" w:hint="eastAsia"/>
          <w:sz w:val="24"/>
          <w:szCs w:val="24"/>
        </w:rPr>
        <w:t>这件事情</w:t>
      </w:r>
      <w:r>
        <w:rPr>
          <w:rFonts w:ascii="宋体" w:eastAsia="宋体" w:hAnsi="宋体" w:hint="eastAsia"/>
          <w:sz w:val="24"/>
          <w:szCs w:val="24"/>
        </w:rPr>
        <w:t>事情是</w:t>
      </w:r>
      <w:r w:rsidR="00006182">
        <w:rPr>
          <w:rFonts w:ascii="宋体" w:eastAsia="宋体" w:hAnsi="宋体" w:hint="eastAsia"/>
          <w:sz w:val="24"/>
          <w:szCs w:val="24"/>
        </w:rPr>
        <w:t>可以接受的，也就是说中田坦然地接受了这样的命运，</w:t>
      </w:r>
      <w:r w:rsidR="00251CC5">
        <w:rPr>
          <w:rFonts w:ascii="宋体" w:eastAsia="宋体" w:hAnsi="宋体" w:hint="eastAsia"/>
          <w:sz w:val="24"/>
          <w:szCs w:val="24"/>
        </w:rPr>
        <w:t>但如果在现实生活中，大多数人如果遇到这样的事情，其实在心理上是很难接受的，因为在小说中作者也是</w:t>
      </w:r>
      <w:r w:rsidR="00F974C0">
        <w:rPr>
          <w:rFonts w:ascii="宋体" w:eastAsia="宋体" w:hAnsi="宋体" w:hint="eastAsia"/>
          <w:sz w:val="24"/>
          <w:szCs w:val="24"/>
        </w:rPr>
        <w:t>借助小学老师</w:t>
      </w:r>
      <w:r w:rsidR="00251CC5">
        <w:rPr>
          <w:rFonts w:ascii="宋体" w:eastAsia="宋体" w:hAnsi="宋体" w:hint="eastAsia"/>
          <w:sz w:val="24"/>
          <w:szCs w:val="24"/>
        </w:rPr>
        <w:t>对我们陈述了中田在没有遇到意外事故之前是一位很聪明的孩子，</w:t>
      </w:r>
      <w:r w:rsidR="001D5DBF">
        <w:rPr>
          <w:rFonts w:ascii="宋体" w:eastAsia="宋体" w:hAnsi="宋体" w:hint="eastAsia"/>
          <w:sz w:val="24"/>
          <w:szCs w:val="24"/>
        </w:rPr>
        <w:t>即使可能是家庭的缘故，中田在心理上是有创伤的，但是在学习上是非常聪明的。</w:t>
      </w:r>
      <w:r w:rsidR="00714963">
        <w:rPr>
          <w:rFonts w:ascii="宋体" w:eastAsia="宋体" w:hAnsi="宋体" w:hint="eastAsia"/>
          <w:sz w:val="24"/>
          <w:szCs w:val="24"/>
        </w:rPr>
        <w:t>其实这也是对我们有一些启发的，对于命运对我们</w:t>
      </w:r>
      <w:r w:rsidR="006B6441">
        <w:rPr>
          <w:rFonts w:ascii="宋体" w:eastAsia="宋体" w:hAnsi="宋体" w:hint="eastAsia"/>
          <w:sz w:val="24"/>
          <w:szCs w:val="24"/>
        </w:rPr>
        <w:t>不幸的安排，我们大可以抱怨命运的不公，</w:t>
      </w:r>
      <w:r w:rsidR="00FD5CA2">
        <w:rPr>
          <w:rFonts w:ascii="宋体" w:eastAsia="宋体" w:hAnsi="宋体" w:hint="eastAsia"/>
          <w:sz w:val="24"/>
          <w:szCs w:val="24"/>
        </w:rPr>
        <w:t>但是从</w:t>
      </w:r>
      <w:r w:rsidR="007F423C">
        <w:rPr>
          <w:rFonts w:ascii="宋体" w:eastAsia="宋体" w:hAnsi="宋体" w:hint="eastAsia"/>
          <w:sz w:val="24"/>
          <w:szCs w:val="24"/>
        </w:rPr>
        <w:t>中田这个人物身上我们也可以学习到他强大的内心</w:t>
      </w:r>
      <w:r w:rsidR="001871E5">
        <w:rPr>
          <w:rFonts w:ascii="宋体" w:eastAsia="宋体" w:hAnsi="宋体" w:hint="eastAsia"/>
          <w:sz w:val="24"/>
          <w:szCs w:val="24"/>
        </w:rPr>
        <w:t>，正如村上春树在小说中的对命运中“沙尘暴”的</w:t>
      </w:r>
      <w:r w:rsidR="000249B6">
        <w:rPr>
          <w:rFonts w:ascii="宋体" w:eastAsia="宋体" w:hAnsi="宋体" w:hint="eastAsia"/>
          <w:sz w:val="24"/>
          <w:szCs w:val="24"/>
        </w:rPr>
        <w:t>建议</w:t>
      </w:r>
      <w:r w:rsidR="001871E5">
        <w:rPr>
          <w:rFonts w:ascii="宋体" w:eastAsia="宋体" w:hAnsi="宋体" w:hint="eastAsia"/>
          <w:sz w:val="24"/>
          <w:szCs w:val="24"/>
        </w:rPr>
        <w:t>：“</w:t>
      </w:r>
      <w:r w:rsidR="0020005F">
        <w:rPr>
          <w:rFonts w:ascii="宋体" w:eastAsia="宋体" w:hAnsi="宋体" w:hint="eastAsia"/>
          <w:sz w:val="24"/>
          <w:szCs w:val="24"/>
        </w:rPr>
        <w:t>所以你能做的，不外乎乖乖地径直跨入那片沙尘暴之中，紧紧地捂住眼睛耳朵以免沙尘进入，一步步从中穿过</w:t>
      </w:r>
      <w:r w:rsidR="001871E5">
        <w:rPr>
          <w:rFonts w:ascii="宋体" w:eastAsia="宋体" w:hAnsi="宋体" w:hint="eastAsia"/>
          <w:sz w:val="24"/>
          <w:szCs w:val="24"/>
        </w:rPr>
        <w:t>”</w:t>
      </w:r>
      <w:r w:rsidR="00387953">
        <w:rPr>
          <w:rFonts w:ascii="宋体" w:eastAsia="宋体" w:hAnsi="宋体" w:hint="eastAsia"/>
          <w:sz w:val="24"/>
          <w:szCs w:val="24"/>
        </w:rPr>
        <w:t>。</w:t>
      </w:r>
    </w:p>
    <w:p w:rsidR="005723C9" w:rsidRDefault="00973956"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这与少年</w:t>
      </w:r>
      <w:r w:rsidR="00FB6828">
        <w:rPr>
          <w:rFonts w:ascii="宋体" w:eastAsia="宋体" w:hAnsi="宋体" w:hint="eastAsia"/>
          <w:sz w:val="24"/>
          <w:szCs w:val="24"/>
        </w:rPr>
        <w:t>卡夫卡是截然不同的，当然我也觉得这两位人物是</w:t>
      </w:r>
      <w:r w:rsidR="00D43732">
        <w:rPr>
          <w:rFonts w:ascii="宋体" w:eastAsia="宋体" w:hAnsi="宋体" w:hint="eastAsia"/>
          <w:sz w:val="24"/>
          <w:szCs w:val="24"/>
        </w:rPr>
        <w:t>村上春树</w:t>
      </w:r>
      <w:r w:rsidR="005D618E">
        <w:rPr>
          <w:rFonts w:ascii="宋体" w:eastAsia="宋体" w:hAnsi="宋体" w:hint="eastAsia"/>
          <w:sz w:val="24"/>
          <w:szCs w:val="24"/>
        </w:rPr>
        <w:t>在向我们展示</w:t>
      </w:r>
      <w:r w:rsidR="00042062">
        <w:rPr>
          <w:rFonts w:ascii="宋体" w:eastAsia="宋体" w:hAnsi="宋体" w:hint="eastAsia"/>
          <w:sz w:val="24"/>
          <w:szCs w:val="24"/>
        </w:rPr>
        <w:t>两种对待命运</w:t>
      </w:r>
      <w:r w:rsidR="00264FBB">
        <w:rPr>
          <w:rFonts w:ascii="宋体" w:eastAsia="宋体" w:hAnsi="宋体" w:hint="eastAsia"/>
          <w:sz w:val="24"/>
          <w:szCs w:val="24"/>
        </w:rPr>
        <w:t>中的“沙尘暴”的不同态度</w:t>
      </w:r>
      <w:r w:rsidR="003C142D">
        <w:rPr>
          <w:rFonts w:ascii="宋体" w:eastAsia="宋体" w:hAnsi="宋体" w:hint="eastAsia"/>
          <w:sz w:val="24"/>
          <w:szCs w:val="24"/>
        </w:rPr>
        <w:t>，</w:t>
      </w:r>
      <w:r w:rsidR="00B6347F">
        <w:rPr>
          <w:rFonts w:ascii="宋体" w:eastAsia="宋体" w:hAnsi="宋体" w:hint="eastAsia"/>
          <w:sz w:val="24"/>
          <w:szCs w:val="24"/>
        </w:rPr>
        <w:t>在村上春树精妙的故事设计和叙事艺术上，两位主人公</w:t>
      </w:r>
      <w:r w:rsidR="00AF373F">
        <w:rPr>
          <w:rFonts w:ascii="宋体" w:eastAsia="宋体" w:hAnsi="宋体" w:hint="eastAsia"/>
          <w:sz w:val="24"/>
          <w:szCs w:val="24"/>
        </w:rPr>
        <w:t>的</w:t>
      </w:r>
      <w:r w:rsidR="002C4BFE">
        <w:rPr>
          <w:rFonts w:ascii="宋体" w:eastAsia="宋体" w:hAnsi="宋体" w:hint="eastAsia"/>
          <w:sz w:val="24"/>
          <w:szCs w:val="24"/>
        </w:rPr>
        <w:t>故事</w:t>
      </w:r>
      <w:r w:rsidR="00FB6107">
        <w:rPr>
          <w:rFonts w:ascii="宋体" w:eastAsia="宋体" w:hAnsi="宋体" w:hint="eastAsia"/>
          <w:sz w:val="24"/>
          <w:szCs w:val="24"/>
        </w:rPr>
        <w:t>因为</w:t>
      </w:r>
      <w:r w:rsidR="00EE0DEC">
        <w:rPr>
          <w:rFonts w:ascii="宋体" w:eastAsia="宋体" w:hAnsi="宋体" w:hint="eastAsia"/>
          <w:sz w:val="24"/>
          <w:szCs w:val="24"/>
        </w:rPr>
        <w:t>佐伯和“入口石”</w:t>
      </w:r>
      <w:r w:rsidR="00307FE6">
        <w:rPr>
          <w:rFonts w:ascii="宋体" w:eastAsia="宋体" w:hAnsi="宋体" w:hint="eastAsia"/>
          <w:sz w:val="24"/>
          <w:szCs w:val="24"/>
        </w:rPr>
        <w:t>交织</w:t>
      </w:r>
      <w:r w:rsidR="00E73316">
        <w:rPr>
          <w:rFonts w:ascii="宋体" w:eastAsia="宋体" w:hAnsi="宋体" w:hint="eastAsia"/>
          <w:sz w:val="24"/>
          <w:szCs w:val="24"/>
        </w:rPr>
        <w:t>，</w:t>
      </w:r>
      <w:r w:rsidR="00A20A73">
        <w:rPr>
          <w:rFonts w:ascii="宋体" w:eastAsia="宋体" w:hAnsi="宋体" w:hint="eastAsia"/>
          <w:sz w:val="24"/>
          <w:szCs w:val="24"/>
        </w:rPr>
        <w:t>但都在结局中实现了自己的救赎和心内的平静，</w:t>
      </w:r>
      <w:r w:rsidR="00A118BE">
        <w:rPr>
          <w:rFonts w:ascii="宋体" w:eastAsia="宋体" w:hAnsi="宋体" w:hint="eastAsia"/>
          <w:sz w:val="24"/>
          <w:szCs w:val="24"/>
        </w:rPr>
        <w:t>从这一点可以看出村上春树对于命运</w:t>
      </w:r>
      <w:r w:rsidR="00ED2AFD">
        <w:rPr>
          <w:rFonts w:ascii="宋体" w:eastAsia="宋体" w:hAnsi="宋体" w:hint="eastAsia"/>
          <w:sz w:val="24"/>
          <w:szCs w:val="24"/>
        </w:rPr>
        <w:t>的态度是：</w:t>
      </w:r>
      <w:r w:rsidR="00070D67">
        <w:rPr>
          <w:rFonts w:ascii="宋体" w:eastAsia="宋体" w:hAnsi="宋体" w:hint="eastAsia"/>
          <w:sz w:val="24"/>
          <w:szCs w:val="24"/>
        </w:rPr>
        <w:t>每个人都有自己的命运，命运对于每个人的安排是不同的，</w:t>
      </w:r>
      <w:r w:rsidR="007A54D9">
        <w:rPr>
          <w:rFonts w:ascii="宋体" w:eastAsia="宋体" w:hAnsi="宋体" w:hint="eastAsia"/>
          <w:sz w:val="24"/>
          <w:szCs w:val="24"/>
        </w:rPr>
        <w:t>每个人生命中的“沙尘暴”也是不同，即使是每个人的选择不同，但都会从属于自己的“沙尘暴”中走过，</w:t>
      </w:r>
      <w:r w:rsidR="004448C0">
        <w:rPr>
          <w:rFonts w:ascii="宋体" w:eastAsia="宋体" w:hAnsi="宋体" w:hint="eastAsia"/>
          <w:sz w:val="24"/>
          <w:szCs w:val="24"/>
        </w:rPr>
        <w:t>去实现属于自己的救赎和平静。</w:t>
      </w:r>
    </w:p>
    <w:p w:rsidR="00B36154" w:rsidRPr="00EE0DEC" w:rsidRDefault="00DE1EA5" w:rsidP="0040448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中田本是一名老实的老人，但</w:t>
      </w:r>
      <w:r w:rsidR="00EF72DD">
        <w:rPr>
          <w:rFonts w:ascii="宋体" w:eastAsia="宋体" w:hAnsi="宋体" w:hint="eastAsia"/>
          <w:sz w:val="24"/>
          <w:szCs w:val="24"/>
        </w:rPr>
        <w:t>因为寻找一只叫做“胡麻”的猫遇到了命运的转折点：琼尼·沃克。</w:t>
      </w:r>
      <w:r w:rsidR="001F0281">
        <w:rPr>
          <w:rFonts w:ascii="宋体" w:eastAsia="宋体" w:hAnsi="宋体" w:hint="eastAsia"/>
          <w:sz w:val="24"/>
          <w:szCs w:val="24"/>
        </w:rPr>
        <w:t>因为琼尼·沃克</w:t>
      </w:r>
      <w:r w:rsidR="00DA42E5">
        <w:rPr>
          <w:rFonts w:ascii="宋体" w:eastAsia="宋体" w:hAnsi="宋体" w:hint="eastAsia"/>
          <w:sz w:val="24"/>
          <w:szCs w:val="24"/>
        </w:rPr>
        <w:t>在中田面前不停地</w:t>
      </w:r>
      <w:r w:rsidR="00343B3F">
        <w:rPr>
          <w:rFonts w:ascii="宋体" w:eastAsia="宋体" w:hAnsi="宋体" w:hint="eastAsia"/>
          <w:sz w:val="24"/>
          <w:szCs w:val="24"/>
        </w:rPr>
        <w:t>杀猫，</w:t>
      </w:r>
      <w:r w:rsidR="00951838">
        <w:rPr>
          <w:rFonts w:ascii="宋体" w:eastAsia="宋体" w:hAnsi="宋体" w:hint="eastAsia"/>
          <w:sz w:val="24"/>
          <w:szCs w:val="24"/>
        </w:rPr>
        <w:t>并且要求中田结果了自己</w:t>
      </w:r>
      <w:r w:rsidR="00E955A6">
        <w:rPr>
          <w:rFonts w:ascii="宋体" w:eastAsia="宋体" w:hAnsi="宋体" w:hint="eastAsia"/>
          <w:sz w:val="24"/>
          <w:szCs w:val="24"/>
        </w:rPr>
        <w:t>，最终，中田在近乎癫狂的状态下结果了琼尼</w:t>
      </w:r>
      <w:r w:rsidR="00814F15">
        <w:rPr>
          <w:rFonts w:ascii="宋体" w:eastAsia="宋体" w:hAnsi="宋体" w:hint="eastAsia"/>
          <w:sz w:val="24"/>
          <w:szCs w:val="24"/>
        </w:rPr>
        <w:t>·</w:t>
      </w:r>
      <w:r w:rsidR="00E955A6">
        <w:rPr>
          <w:rFonts w:ascii="宋体" w:eastAsia="宋体" w:hAnsi="宋体" w:hint="eastAsia"/>
          <w:sz w:val="24"/>
          <w:szCs w:val="24"/>
        </w:rPr>
        <w:t>沃克</w:t>
      </w:r>
      <w:r w:rsidR="007F3B62">
        <w:rPr>
          <w:rFonts w:ascii="宋体" w:eastAsia="宋体" w:hAnsi="宋体" w:hint="eastAsia"/>
          <w:sz w:val="24"/>
          <w:szCs w:val="24"/>
        </w:rPr>
        <w:t>。至此，中田开始了</w:t>
      </w:r>
      <w:r w:rsidR="00502113">
        <w:rPr>
          <w:rFonts w:ascii="宋体" w:eastAsia="宋体" w:hAnsi="宋体" w:hint="eastAsia"/>
          <w:sz w:val="24"/>
          <w:szCs w:val="24"/>
        </w:rPr>
        <w:t>属于</w:t>
      </w:r>
      <w:r w:rsidR="007F3B62">
        <w:rPr>
          <w:rFonts w:ascii="宋体" w:eastAsia="宋体" w:hAnsi="宋体" w:hint="eastAsia"/>
          <w:sz w:val="24"/>
          <w:szCs w:val="24"/>
        </w:rPr>
        <w:t>自己的救赎之旅</w:t>
      </w:r>
      <w:r w:rsidR="00F37F17">
        <w:rPr>
          <w:rFonts w:ascii="宋体" w:eastAsia="宋体" w:hAnsi="宋体" w:hint="eastAsia"/>
          <w:sz w:val="24"/>
          <w:szCs w:val="24"/>
        </w:rPr>
        <w:t>，走入属于自己命运的“沙尘暴”</w:t>
      </w:r>
      <w:r w:rsidR="000739DB">
        <w:rPr>
          <w:rFonts w:ascii="宋体" w:eastAsia="宋体" w:hAnsi="宋体" w:hint="eastAsia"/>
          <w:sz w:val="24"/>
          <w:szCs w:val="24"/>
        </w:rPr>
        <w:t>。</w:t>
      </w:r>
    </w:p>
    <w:p w:rsidR="00F81B71" w:rsidRDefault="00F81B71" w:rsidP="00F81B71">
      <w:pPr>
        <w:pStyle w:val="2"/>
        <w:spacing w:beforeLines="50" w:before="156" w:afterLines="50" w:after="156" w:line="240" w:lineRule="auto"/>
        <w:ind w:left="272" w:hanging="272"/>
        <w:jc w:val="left"/>
        <w:rPr>
          <w:rFonts w:ascii="黑体"/>
          <w:color w:val="000000"/>
          <w:sz w:val="28"/>
          <w:szCs w:val="28"/>
        </w:rPr>
      </w:pPr>
      <w:r>
        <w:rPr>
          <w:rFonts w:ascii="黑体" w:hint="eastAsia"/>
          <w:color w:val="000000"/>
          <w:sz w:val="28"/>
          <w:szCs w:val="28"/>
        </w:rPr>
        <w:t>（</w:t>
      </w:r>
      <w:r w:rsidR="000049A4">
        <w:rPr>
          <w:rFonts w:ascii="黑体" w:hint="eastAsia"/>
          <w:color w:val="000000"/>
          <w:sz w:val="28"/>
          <w:szCs w:val="28"/>
        </w:rPr>
        <w:t>二</w:t>
      </w:r>
      <w:r>
        <w:rPr>
          <w:rFonts w:ascii="黑体" w:hint="eastAsia"/>
          <w:color w:val="000000"/>
          <w:sz w:val="28"/>
          <w:szCs w:val="28"/>
        </w:rPr>
        <w:t>） 中田</w:t>
      </w:r>
      <w:r w:rsidR="0056464A">
        <w:rPr>
          <w:rFonts w:ascii="黑体" w:hint="eastAsia"/>
          <w:color w:val="000000"/>
          <w:sz w:val="28"/>
          <w:szCs w:val="28"/>
        </w:rPr>
        <w:t>自身争取后命运的</w:t>
      </w:r>
      <w:r w:rsidR="00AB2AAA">
        <w:rPr>
          <w:rFonts w:ascii="黑体" w:hint="eastAsia"/>
          <w:color w:val="000000"/>
          <w:sz w:val="28"/>
          <w:szCs w:val="28"/>
        </w:rPr>
        <w:t>改变</w:t>
      </w:r>
    </w:p>
    <w:p w:rsidR="005361C8" w:rsidRDefault="00784E5B" w:rsidP="0040448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中田在杀死了琼尼</w:t>
      </w:r>
      <w:r w:rsidR="009D5AB7">
        <w:rPr>
          <w:rFonts w:ascii="宋体" w:eastAsia="宋体" w:hAnsi="宋体" w:hint="eastAsia"/>
          <w:sz w:val="24"/>
          <w:szCs w:val="24"/>
        </w:rPr>
        <w:t>·</w:t>
      </w:r>
      <w:r>
        <w:rPr>
          <w:rFonts w:ascii="宋体" w:eastAsia="宋体" w:hAnsi="宋体" w:hint="eastAsia"/>
          <w:sz w:val="24"/>
          <w:szCs w:val="24"/>
        </w:rPr>
        <w:t>沃克之后，离开了东京，</w:t>
      </w:r>
      <w:r w:rsidR="00AD6DD9">
        <w:rPr>
          <w:rFonts w:ascii="宋体" w:eastAsia="宋体" w:hAnsi="宋体" w:hint="eastAsia"/>
          <w:sz w:val="24"/>
          <w:szCs w:val="24"/>
        </w:rPr>
        <w:t>在司机星野的帮助下，踏上了</w:t>
      </w:r>
      <w:r w:rsidR="00C03957">
        <w:rPr>
          <w:rFonts w:ascii="宋体" w:eastAsia="宋体" w:hAnsi="宋体" w:hint="eastAsia"/>
          <w:sz w:val="24"/>
          <w:szCs w:val="24"/>
        </w:rPr>
        <w:t>前往四国的旅程。</w:t>
      </w:r>
      <w:r w:rsidR="006F5757">
        <w:rPr>
          <w:rFonts w:ascii="宋体" w:eastAsia="宋体" w:hAnsi="宋体" w:hint="eastAsia"/>
          <w:sz w:val="24"/>
          <w:szCs w:val="24"/>
        </w:rPr>
        <w:t>四国在小说中象征着另一个世界，是现实与超现实的交界处</w:t>
      </w:r>
      <w:r w:rsidR="000440AA">
        <w:rPr>
          <w:rFonts w:ascii="宋体" w:eastAsia="宋体" w:hAnsi="宋体" w:hint="eastAsia"/>
          <w:sz w:val="24"/>
          <w:szCs w:val="24"/>
        </w:rPr>
        <w:t>，所以中田会在这里与少年卡夫卡</w:t>
      </w:r>
      <w:r w:rsidR="00900AB4">
        <w:rPr>
          <w:rFonts w:ascii="宋体" w:eastAsia="宋体" w:hAnsi="宋体" w:hint="eastAsia"/>
          <w:sz w:val="24"/>
          <w:szCs w:val="24"/>
        </w:rPr>
        <w:t>相遇。</w:t>
      </w:r>
      <w:r w:rsidR="00DB3F0D">
        <w:rPr>
          <w:rFonts w:ascii="宋体" w:eastAsia="宋体" w:hAnsi="宋体" w:hint="eastAsia"/>
          <w:sz w:val="24"/>
          <w:szCs w:val="24"/>
        </w:rPr>
        <w:t>其实离开东京</w:t>
      </w:r>
      <w:r w:rsidR="0019549B">
        <w:rPr>
          <w:rFonts w:ascii="宋体" w:eastAsia="宋体" w:hAnsi="宋体" w:hint="eastAsia"/>
          <w:sz w:val="24"/>
          <w:szCs w:val="24"/>
        </w:rPr>
        <w:t>就是中田自身争取命运的开始，</w:t>
      </w:r>
      <w:r w:rsidR="009D5AB7">
        <w:rPr>
          <w:rFonts w:ascii="宋体" w:eastAsia="宋体" w:hAnsi="宋体" w:hint="eastAsia"/>
          <w:sz w:val="24"/>
          <w:szCs w:val="24"/>
        </w:rPr>
        <w:t>在杀死琼尼·沃克之后，中田意识到自己必须离开东京，前往四国。</w:t>
      </w:r>
      <w:r w:rsidR="001579EC">
        <w:rPr>
          <w:rFonts w:ascii="宋体" w:eastAsia="宋体" w:hAnsi="宋体" w:hint="eastAsia"/>
          <w:sz w:val="24"/>
          <w:szCs w:val="24"/>
        </w:rPr>
        <w:t>杀死琼尼·沃克这一事件村上春树是在模糊现实和超现实，具有非常强烈的象征意义，</w:t>
      </w:r>
      <w:r w:rsidR="00F035B0">
        <w:rPr>
          <w:rFonts w:ascii="宋体" w:eastAsia="宋体" w:hAnsi="宋体" w:hint="eastAsia"/>
          <w:sz w:val="24"/>
          <w:szCs w:val="24"/>
        </w:rPr>
        <w:t>这也是</w:t>
      </w:r>
      <w:r w:rsidR="007B2811">
        <w:rPr>
          <w:rFonts w:ascii="宋体" w:eastAsia="宋体" w:hAnsi="宋体" w:hint="eastAsia"/>
          <w:sz w:val="24"/>
          <w:szCs w:val="24"/>
        </w:rPr>
        <w:t>中田生命中最猛烈的“沙尘暴”</w:t>
      </w:r>
      <w:r w:rsidR="00CA0D34">
        <w:rPr>
          <w:rFonts w:ascii="宋体" w:eastAsia="宋体" w:hAnsi="宋体" w:hint="eastAsia"/>
          <w:sz w:val="24"/>
          <w:szCs w:val="24"/>
        </w:rPr>
        <w:t>，</w:t>
      </w:r>
      <w:r w:rsidR="00CF2E8E">
        <w:rPr>
          <w:rFonts w:ascii="宋体" w:eastAsia="宋体" w:hAnsi="宋体" w:hint="eastAsia"/>
          <w:sz w:val="24"/>
          <w:szCs w:val="24"/>
        </w:rPr>
        <w:t>正如村上春树所写的</w:t>
      </w:r>
      <w:r w:rsidR="00E90286">
        <w:rPr>
          <w:rFonts w:ascii="宋体" w:eastAsia="宋体" w:hAnsi="宋体" w:hint="eastAsia"/>
          <w:sz w:val="24"/>
          <w:szCs w:val="24"/>
        </w:rPr>
        <w:t>：</w:t>
      </w:r>
      <w:r w:rsidR="00DA1629">
        <w:rPr>
          <w:rFonts w:ascii="宋体" w:eastAsia="宋体" w:hAnsi="宋体" w:hint="eastAsia"/>
          <w:sz w:val="24"/>
          <w:szCs w:val="24"/>
        </w:rPr>
        <w:t>“实际上你会从中穿过，穿过猛烈的沙尘暴。但是，它是形而上的、象征性的，同时又将如千万把剃须刀锋利地割裂你的血肉之躯。不知将有多少人曾在那里流血，你本身也会流血。温暖的鲜红的血。你将双手接血。那既是你的血，也是别人的血</w:t>
      </w:r>
      <w:r w:rsidR="00CF2E8E">
        <w:rPr>
          <w:rFonts w:ascii="宋体" w:eastAsia="宋体" w:hAnsi="宋体" w:hint="eastAsia"/>
          <w:sz w:val="24"/>
          <w:szCs w:val="24"/>
        </w:rPr>
        <w:t>”</w:t>
      </w:r>
      <w:r w:rsidR="00DA1629">
        <w:rPr>
          <w:rFonts w:ascii="宋体" w:eastAsia="宋体" w:hAnsi="宋体" w:hint="eastAsia"/>
          <w:sz w:val="24"/>
          <w:szCs w:val="24"/>
        </w:rPr>
        <w:t>。</w:t>
      </w:r>
      <w:r w:rsidR="001579EC">
        <w:rPr>
          <w:rFonts w:ascii="宋体" w:eastAsia="宋体" w:hAnsi="宋体" w:hint="eastAsia"/>
          <w:sz w:val="24"/>
          <w:szCs w:val="24"/>
        </w:rPr>
        <w:t>这件事</w:t>
      </w:r>
      <w:r w:rsidR="001579EC">
        <w:rPr>
          <w:rFonts w:ascii="宋体" w:eastAsia="宋体" w:hAnsi="宋体" w:hint="eastAsia"/>
          <w:sz w:val="24"/>
          <w:szCs w:val="24"/>
        </w:rPr>
        <w:lastRenderedPageBreak/>
        <w:t>件象征着中田去完成</w:t>
      </w:r>
      <w:r w:rsidR="00822B9E">
        <w:rPr>
          <w:rFonts w:ascii="宋体" w:eastAsia="宋体" w:hAnsi="宋体" w:hint="eastAsia"/>
          <w:sz w:val="24"/>
          <w:szCs w:val="24"/>
        </w:rPr>
        <w:t>使命</w:t>
      </w:r>
      <w:r w:rsidR="001579EC">
        <w:rPr>
          <w:rFonts w:ascii="宋体" w:eastAsia="宋体" w:hAnsi="宋体" w:hint="eastAsia"/>
          <w:sz w:val="24"/>
          <w:szCs w:val="24"/>
        </w:rPr>
        <w:t>的觉醒点，</w:t>
      </w:r>
      <w:r w:rsidR="002730DA">
        <w:rPr>
          <w:rFonts w:ascii="宋体" w:eastAsia="宋体" w:hAnsi="宋体" w:hint="eastAsia"/>
          <w:sz w:val="24"/>
          <w:szCs w:val="24"/>
        </w:rPr>
        <w:t>去寻找自己命运的答案</w:t>
      </w:r>
      <w:r w:rsidR="000520BB">
        <w:rPr>
          <w:rFonts w:ascii="宋体" w:eastAsia="宋体" w:hAnsi="宋体" w:hint="eastAsia"/>
          <w:sz w:val="24"/>
          <w:szCs w:val="24"/>
        </w:rPr>
        <w:t>的开始</w:t>
      </w:r>
      <w:r w:rsidR="005C74A5">
        <w:rPr>
          <w:rFonts w:ascii="宋体" w:eastAsia="宋体" w:hAnsi="宋体" w:hint="eastAsia"/>
          <w:sz w:val="24"/>
          <w:szCs w:val="24"/>
        </w:rPr>
        <w:t>。</w:t>
      </w:r>
    </w:p>
    <w:p w:rsidR="00784E5B" w:rsidRDefault="00123BAD"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在</w:t>
      </w:r>
      <w:r w:rsidR="00003FF0">
        <w:rPr>
          <w:rFonts w:ascii="宋体" w:eastAsia="宋体" w:hAnsi="宋体" w:hint="eastAsia"/>
          <w:sz w:val="24"/>
          <w:szCs w:val="24"/>
        </w:rPr>
        <w:t>中田去往四国的旅途中，他也找到了属于自己的“使命”，</w:t>
      </w:r>
      <w:r w:rsidR="00B06B6D">
        <w:rPr>
          <w:rFonts w:ascii="宋体" w:eastAsia="宋体" w:hAnsi="宋体" w:hint="eastAsia"/>
          <w:sz w:val="24"/>
          <w:szCs w:val="24"/>
        </w:rPr>
        <w:t>即找到寻找并找到入口石，其实“使命”并不是中田自身争取的，而是命运的一种神秘指引，但</w:t>
      </w:r>
      <w:r w:rsidR="00F03D77">
        <w:rPr>
          <w:rFonts w:ascii="宋体" w:eastAsia="宋体" w:hAnsi="宋体" w:hint="eastAsia"/>
          <w:sz w:val="24"/>
          <w:szCs w:val="24"/>
        </w:rPr>
        <w:t>这种“使命”确实</w:t>
      </w:r>
      <w:r w:rsidR="00CC46CB">
        <w:rPr>
          <w:rFonts w:ascii="宋体" w:eastAsia="宋体" w:hAnsi="宋体" w:hint="eastAsia"/>
          <w:sz w:val="24"/>
          <w:szCs w:val="24"/>
        </w:rPr>
        <w:t>中田自身寻找到的，</w:t>
      </w:r>
      <w:r w:rsidR="00533699">
        <w:rPr>
          <w:rFonts w:ascii="宋体" w:eastAsia="宋体" w:hAnsi="宋体" w:hint="eastAsia"/>
          <w:sz w:val="24"/>
          <w:szCs w:val="24"/>
        </w:rPr>
        <w:t>如果他没有选择离开东京前往四国，我想中田也不会有这样的使命感，</w:t>
      </w:r>
      <w:r w:rsidR="00186BDD">
        <w:rPr>
          <w:rFonts w:ascii="宋体" w:eastAsia="宋体" w:hAnsi="宋体" w:hint="eastAsia"/>
          <w:sz w:val="24"/>
          <w:szCs w:val="24"/>
        </w:rPr>
        <w:t>毕竟在杀死以后中田去警局自首也希望不要取消补贴，可以看出如果没有离开东京，中田也还是会安于现状</w:t>
      </w:r>
      <w:r w:rsidR="0045227F">
        <w:rPr>
          <w:rFonts w:ascii="宋体" w:eastAsia="宋体" w:hAnsi="宋体" w:hint="eastAsia"/>
          <w:sz w:val="24"/>
          <w:szCs w:val="24"/>
        </w:rPr>
        <w:t>的，所以这种使命感是中田在选择出发四国之后才找到的</w:t>
      </w:r>
      <w:r w:rsidR="00657CAB">
        <w:rPr>
          <w:rFonts w:ascii="宋体" w:eastAsia="宋体" w:hAnsi="宋体" w:hint="eastAsia"/>
          <w:sz w:val="24"/>
          <w:szCs w:val="24"/>
        </w:rPr>
        <w:t>，这就是中田自身争取后命运的改变，</w:t>
      </w:r>
      <w:r w:rsidR="006A6E07">
        <w:rPr>
          <w:rFonts w:ascii="宋体" w:eastAsia="宋体" w:hAnsi="宋体" w:hint="eastAsia"/>
          <w:sz w:val="24"/>
          <w:szCs w:val="24"/>
        </w:rPr>
        <w:t>也就如命运方向的改变</w:t>
      </w:r>
      <w:r w:rsidR="00595795">
        <w:rPr>
          <w:rFonts w:ascii="宋体" w:eastAsia="宋体" w:hAnsi="宋体" w:hint="eastAsia"/>
          <w:sz w:val="24"/>
          <w:szCs w:val="24"/>
        </w:rPr>
        <w:t>。</w:t>
      </w:r>
      <w:r w:rsidR="008B5E6B">
        <w:rPr>
          <w:rFonts w:ascii="宋体" w:eastAsia="宋体" w:hAnsi="宋体" w:hint="eastAsia"/>
          <w:sz w:val="24"/>
          <w:szCs w:val="24"/>
        </w:rPr>
        <w:t>这也说明了命运是可以改变的，</w:t>
      </w:r>
      <w:r w:rsidR="000B3985">
        <w:rPr>
          <w:rFonts w:ascii="宋体" w:eastAsia="宋体" w:hAnsi="宋体" w:hint="eastAsia"/>
          <w:sz w:val="24"/>
          <w:szCs w:val="24"/>
        </w:rPr>
        <w:t>而且发生改变的首要因素是自身去争取，</w:t>
      </w:r>
      <w:r w:rsidR="00E726CC">
        <w:rPr>
          <w:rFonts w:ascii="宋体" w:eastAsia="宋体" w:hAnsi="宋体" w:hint="eastAsia"/>
          <w:sz w:val="24"/>
          <w:szCs w:val="24"/>
        </w:rPr>
        <w:t>只有自己踏上改变的第一步，才真正有可能改变命运前进的方向</w:t>
      </w:r>
      <w:r w:rsidR="00D778DF">
        <w:rPr>
          <w:rFonts w:ascii="宋体" w:eastAsia="宋体" w:hAnsi="宋体" w:hint="eastAsia"/>
          <w:sz w:val="24"/>
          <w:szCs w:val="24"/>
        </w:rPr>
        <w:t>。</w:t>
      </w:r>
      <w:r w:rsidR="003B2904">
        <w:rPr>
          <w:rFonts w:ascii="宋体" w:eastAsia="宋体" w:hAnsi="宋体" w:hint="eastAsia"/>
          <w:sz w:val="24"/>
          <w:szCs w:val="24"/>
        </w:rPr>
        <w:t>当然，中田在自己的生命中第一次迈出了</w:t>
      </w:r>
      <w:r w:rsidR="000954F0">
        <w:rPr>
          <w:rFonts w:ascii="宋体" w:eastAsia="宋体" w:hAnsi="宋体" w:hint="eastAsia"/>
          <w:sz w:val="24"/>
          <w:szCs w:val="24"/>
        </w:rPr>
        <w:t>这一步，</w:t>
      </w:r>
      <w:r w:rsidR="00157774">
        <w:rPr>
          <w:rFonts w:ascii="宋体" w:eastAsia="宋体" w:hAnsi="宋体" w:hint="eastAsia"/>
          <w:sz w:val="24"/>
          <w:szCs w:val="24"/>
        </w:rPr>
        <w:t>这也将让他</w:t>
      </w:r>
      <w:r w:rsidR="00692AFD">
        <w:rPr>
          <w:rFonts w:ascii="宋体" w:eastAsia="宋体" w:hAnsi="宋体" w:hint="eastAsia"/>
          <w:sz w:val="24"/>
          <w:szCs w:val="24"/>
        </w:rPr>
        <w:t>成为某种“使命”的承担着</w:t>
      </w:r>
      <w:r w:rsidR="00974535">
        <w:rPr>
          <w:rFonts w:ascii="宋体" w:eastAsia="宋体" w:hAnsi="宋体" w:hint="eastAsia"/>
          <w:sz w:val="24"/>
          <w:szCs w:val="24"/>
        </w:rPr>
        <w:t>。</w:t>
      </w:r>
    </w:p>
    <w:p w:rsidR="00B06814" w:rsidRDefault="001575CB" w:rsidP="0040448F">
      <w:pPr>
        <w:spacing w:line="400" w:lineRule="exact"/>
        <w:ind w:firstLineChars="200" w:firstLine="480"/>
        <w:rPr>
          <w:rFonts w:ascii="宋体" w:eastAsia="宋体" w:hAnsi="宋体"/>
          <w:sz w:val="24"/>
          <w:szCs w:val="24"/>
        </w:rPr>
      </w:pPr>
      <w:r>
        <w:rPr>
          <w:rFonts w:ascii="宋体" w:eastAsia="宋体" w:hAnsi="宋体" w:hint="eastAsia"/>
          <w:sz w:val="24"/>
          <w:szCs w:val="24"/>
        </w:rPr>
        <w:t>随着中田到达四国的甲村图书馆，中田的故事也慢慢地与田村卡夫卡的故事开始交织起来，</w:t>
      </w:r>
      <w:r w:rsidR="00A91FC6">
        <w:rPr>
          <w:rFonts w:ascii="宋体" w:eastAsia="宋体" w:hAnsi="宋体" w:hint="eastAsia"/>
          <w:sz w:val="24"/>
          <w:szCs w:val="24"/>
        </w:rPr>
        <w:t>最终</w:t>
      </w:r>
      <w:r w:rsidR="00362EFB">
        <w:rPr>
          <w:rFonts w:ascii="宋体" w:eastAsia="宋体" w:hAnsi="宋体" w:hint="eastAsia"/>
          <w:sz w:val="24"/>
          <w:szCs w:val="24"/>
        </w:rPr>
        <w:t>在森林中，</w:t>
      </w:r>
      <w:r w:rsidR="00E42F07">
        <w:rPr>
          <w:rFonts w:ascii="宋体" w:eastAsia="宋体" w:hAnsi="宋体" w:hint="eastAsia"/>
          <w:sz w:val="24"/>
          <w:szCs w:val="24"/>
        </w:rPr>
        <w:t>中田</w:t>
      </w:r>
      <w:r w:rsidR="00F57BFC">
        <w:rPr>
          <w:rFonts w:ascii="宋体" w:eastAsia="宋体" w:hAnsi="宋体" w:hint="eastAsia"/>
          <w:sz w:val="24"/>
          <w:szCs w:val="24"/>
        </w:rPr>
        <w:t>穿过了属于自己的沙尘暴</w:t>
      </w:r>
      <w:r w:rsidR="00E42F07">
        <w:rPr>
          <w:rFonts w:ascii="宋体" w:eastAsia="宋体" w:hAnsi="宋体" w:hint="eastAsia"/>
          <w:sz w:val="24"/>
          <w:szCs w:val="24"/>
        </w:rPr>
        <w:t>，</w:t>
      </w:r>
      <w:r w:rsidR="00F57BFC">
        <w:rPr>
          <w:rFonts w:ascii="宋体" w:eastAsia="宋体" w:hAnsi="宋体" w:hint="eastAsia"/>
          <w:sz w:val="24"/>
          <w:szCs w:val="24"/>
        </w:rPr>
        <w:t>找到了入口石，</w:t>
      </w:r>
      <w:r w:rsidR="00B670DB">
        <w:rPr>
          <w:rFonts w:ascii="宋体" w:eastAsia="宋体" w:hAnsi="宋体" w:hint="eastAsia"/>
          <w:sz w:val="24"/>
          <w:szCs w:val="24"/>
        </w:rPr>
        <w:t>并打开了它。同时，中田</w:t>
      </w:r>
      <w:r w:rsidR="0055186F">
        <w:rPr>
          <w:rFonts w:ascii="宋体" w:eastAsia="宋体" w:hAnsi="宋体" w:hint="eastAsia"/>
          <w:sz w:val="24"/>
          <w:szCs w:val="24"/>
        </w:rPr>
        <w:t>也意识到了自己的任务已经完成，生命的意义也得到了实现</w:t>
      </w:r>
      <w:r w:rsidR="009D1ACD">
        <w:rPr>
          <w:rFonts w:ascii="宋体" w:eastAsia="宋体" w:hAnsi="宋体" w:hint="eastAsia"/>
          <w:sz w:val="24"/>
          <w:szCs w:val="24"/>
        </w:rPr>
        <w:t>。</w:t>
      </w:r>
      <w:r w:rsidR="000803A9">
        <w:rPr>
          <w:rFonts w:ascii="宋体" w:eastAsia="宋体" w:hAnsi="宋体" w:hint="eastAsia"/>
          <w:sz w:val="24"/>
          <w:szCs w:val="24"/>
        </w:rPr>
        <w:t>最后在司机星野的陪伴下，中田在一家旅馆中平静地去世。</w:t>
      </w:r>
      <w:r w:rsidR="00B75F5C">
        <w:rPr>
          <w:rFonts w:ascii="宋体" w:eastAsia="宋体" w:hAnsi="宋体" w:hint="eastAsia"/>
          <w:sz w:val="24"/>
          <w:szCs w:val="24"/>
        </w:rPr>
        <w:t>中田的死亡并非是悲剧性的，他的死亡象征着一种解脱和回归，标志这他救赎之旅的完成，通过完成使命</w:t>
      </w:r>
      <w:r w:rsidR="0035685E">
        <w:rPr>
          <w:rFonts w:ascii="宋体" w:eastAsia="宋体" w:hAnsi="宋体" w:hint="eastAsia"/>
          <w:sz w:val="24"/>
          <w:szCs w:val="24"/>
        </w:rPr>
        <w:t>，</w:t>
      </w:r>
      <w:r w:rsidR="00B75F5C">
        <w:rPr>
          <w:rFonts w:ascii="宋体" w:eastAsia="宋体" w:hAnsi="宋体" w:hint="eastAsia"/>
          <w:sz w:val="24"/>
          <w:szCs w:val="24"/>
        </w:rPr>
        <w:t>他摆脱了童年的创伤和孤独，实现了自我救赎</w:t>
      </w:r>
      <w:r w:rsidR="000A279C">
        <w:rPr>
          <w:rFonts w:ascii="宋体" w:eastAsia="宋体" w:hAnsi="宋体" w:hint="eastAsia"/>
          <w:sz w:val="24"/>
          <w:szCs w:val="24"/>
        </w:rPr>
        <w:t>，回归了某种原始、纯净的状态</w:t>
      </w:r>
      <w:r w:rsidR="007F04F0">
        <w:rPr>
          <w:rFonts w:ascii="宋体" w:eastAsia="宋体" w:hAnsi="宋体" w:hint="eastAsia"/>
          <w:sz w:val="24"/>
          <w:szCs w:val="24"/>
        </w:rPr>
        <w:t>。</w:t>
      </w:r>
    </w:p>
    <w:p w:rsidR="009E47FA" w:rsidRDefault="003815CD" w:rsidP="0040448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自从中田开始自身争取自身命运开始，他渐渐拥有了使命感，</w:t>
      </w:r>
      <w:r w:rsidR="00E42303">
        <w:rPr>
          <w:rFonts w:ascii="宋体" w:eastAsia="宋体" w:hAnsi="宋体" w:hint="eastAsia"/>
          <w:sz w:val="24"/>
          <w:szCs w:val="24"/>
        </w:rPr>
        <w:t>最终完成了自己的任务。我想这种改变是积极的，</w:t>
      </w:r>
      <w:r w:rsidR="0089158F">
        <w:rPr>
          <w:rFonts w:ascii="宋体" w:eastAsia="宋体" w:hAnsi="宋体" w:hint="eastAsia"/>
          <w:sz w:val="24"/>
          <w:szCs w:val="24"/>
        </w:rPr>
        <w:t>这也是村上春树想对我们表达的，只要有好的改变，那么命运的方向会往这好的方向发展，即使“沙尘暴”是猛烈的</w:t>
      </w:r>
      <w:r w:rsidR="001F1397">
        <w:rPr>
          <w:rFonts w:ascii="宋体" w:eastAsia="宋体" w:hAnsi="宋体" w:hint="eastAsia"/>
          <w:sz w:val="24"/>
          <w:szCs w:val="24"/>
        </w:rPr>
        <w:t>。</w:t>
      </w:r>
    </w:p>
    <w:p w:rsidR="008F50DA" w:rsidRDefault="0080213A" w:rsidP="008F50DA">
      <w:pPr>
        <w:pStyle w:val="1"/>
        <w:spacing w:beforeLines="100" w:before="312" w:afterLines="100" w:after="312"/>
        <w:ind w:firstLineChars="0" w:firstLine="0"/>
        <w:rPr>
          <w:rFonts w:ascii="黑体" w:eastAsia="黑体" w:hAnsi="黑体"/>
          <w:sz w:val="32"/>
          <w:szCs w:val="32"/>
        </w:rPr>
      </w:pPr>
      <w:r>
        <w:rPr>
          <w:rFonts w:ascii="黑体" w:eastAsia="黑体" w:hAnsi="黑体" w:hint="eastAsia"/>
          <w:sz w:val="32"/>
          <w:szCs w:val="32"/>
        </w:rPr>
        <w:t>四</w:t>
      </w:r>
      <w:r w:rsidR="008F50DA">
        <w:rPr>
          <w:rFonts w:ascii="黑体" w:eastAsia="黑体" w:hAnsi="黑体" w:hint="eastAsia"/>
          <w:sz w:val="32"/>
          <w:szCs w:val="32"/>
        </w:rPr>
        <w:t>、</w:t>
      </w:r>
      <w:r>
        <w:rPr>
          <w:rFonts w:ascii="黑体" w:eastAsia="黑体" w:hAnsi="黑体" w:hint="eastAsia"/>
          <w:sz w:val="32"/>
          <w:szCs w:val="32"/>
        </w:rPr>
        <w:t>结论</w:t>
      </w:r>
    </w:p>
    <w:p w:rsidR="009A1FB2" w:rsidRPr="009A1FB2" w:rsidRDefault="009A1FB2" w:rsidP="0040448F">
      <w:pPr>
        <w:pStyle w:val="23"/>
        <w:spacing w:line="400" w:lineRule="exact"/>
        <w:ind w:firstLineChars="200" w:firstLine="480"/>
        <w:jc w:val="both"/>
        <w:rPr>
          <w:rFonts w:ascii="宋体" w:eastAsia="宋体" w:hAnsi="宋体"/>
          <w:sz w:val="24"/>
          <w:szCs w:val="24"/>
        </w:rPr>
      </w:pPr>
      <w:r w:rsidRPr="009A1FB2">
        <w:rPr>
          <w:rFonts w:ascii="宋体" w:eastAsia="宋体" w:hAnsi="宋体"/>
          <w:sz w:val="24"/>
          <w:szCs w:val="24"/>
        </w:rPr>
        <w:t>通过对《海边的卡夫卡》中 “沙尘暴” 意象的深入剖析，我们清晰地认识到其在小说中所发挥的多方面重要作用。在主题表达上，“沙尘暴” 象征着命运的无常与不可抗拒，田村卡夫卡试图逃避命运的诅咒，却发现自己始终无法摆脱 “沙尘暴” 的追逐，这深刻地体现了人类在命运面前的渺小与无奈。它也隐喻着成长的磨难与蜕变，卡夫卡在 “沙尘暴” 的洗礼下，历经痛苦与挣扎，逐渐克服内心的恐惧，实现了自我的成长与成熟。“沙尘暴” 还深化了自我探索与救赎的主题，促使卡夫卡直面内心的恐惧和欲望，解开身世谜团，最终实现自我救赎。</w:t>
      </w:r>
    </w:p>
    <w:p w:rsidR="009A1FB2" w:rsidRPr="009A1FB2" w:rsidRDefault="009A1FB2" w:rsidP="0040448F">
      <w:pPr>
        <w:pStyle w:val="23"/>
        <w:spacing w:line="400" w:lineRule="exact"/>
        <w:ind w:firstLineChars="200" w:firstLine="480"/>
        <w:jc w:val="both"/>
        <w:rPr>
          <w:rFonts w:ascii="宋体" w:eastAsia="宋体" w:hAnsi="宋体"/>
          <w:sz w:val="24"/>
          <w:szCs w:val="24"/>
        </w:rPr>
      </w:pPr>
      <w:r w:rsidRPr="009A1FB2">
        <w:rPr>
          <w:rFonts w:ascii="宋体" w:eastAsia="宋体" w:hAnsi="宋体"/>
          <w:sz w:val="24"/>
          <w:szCs w:val="24"/>
        </w:rPr>
        <w:t>从人物塑造来看，“沙尘暴” 展现了卡夫卡勇敢坚毅又充满挣扎的性格特点，同时也衬托出中田的</w:t>
      </w:r>
      <w:r w:rsidR="00C71AB6">
        <w:rPr>
          <w:rFonts w:ascii="宋体" w:eastAsia="宋体" w:hAnsi="宋体" w:hint="eastAsia"/>
          <w:sz w:val="24"/>
          <w:szCs w:val="24"/>
        </w:rPr>
        <w:t>在经历“沙尘暴”前后的改变</w:t>
      </w:r>
      <w:r w:rsidRPr="009A1FB2">
        <w:rPr>
          <w:rFonts w:ascii="宋体" w:eastAsia="宋体" w:hAnsi="宋体"/>
          <w:sz w:val="24"/>
          <w:szCs w:val="24"/>
        </w:rPr>
        <w:t>。在 “沙尘暴” 的考验</w:t>
      </w:r>
      <w:r w:rsidRPr="009A1FB2">
        <w:rPr>
          <w:rFonts w:ascii="宋体" w:eastAsia="宋体" w:hAnsi="宋体"/>
          <w:sz w:val="24"/>
          <w:szCs w:val="24"/>
        </w:rPr>
        <w:lastRenderedPageBreak/>
        <w:t>下，</w:t>
      </w:r>
      <w:r w:rsidR="005D15FE">
        <w:rPr>
          <w:rFonts w:ascii="宋体" w:eastAsia="宋体" w:hAnsi="宋体" w:hint="eastAsia"/>
          <w:sz w:val="24"/>
          <w:szCs w:val="24"/>
        </w:rPr>
        <w:t>田村</w:t>
      </w:r>
      <w:r w:rsidRPr="009A1FB2">
        <w:rPr>
          <w:rFonts w:ascii="宋体" w:eastAsia="宋体" w:hAnsi="宋体"/>
          <w:sz w:val="24"/>
          <w:szCs w:val="24"/>
        </w:rPr>
        <w:t>卡夫卡的性格得到了充分的展现和发展，他的成长轨迹也更加清晰。中田在</w:t>
      </w:r>
      <w:r w:rsidR="007421CA">
        <w:rPr>
          <w:rFonts w:ascii="宋体" w:eastAsia="宋体" w:hAnsi="宋体" w:hint="eastAsia"/>
          <w:sz w:val="24"/>
          <w:szCs w:val="24"/>
        </w:rPr>
        <w:t>经历</w:t>
      </w:r>
      <w:r w:rsidRPr="009A1FB2">
        <w:rPr>
          <w:rFonts w:ascii="宋体" w:eastAsia="宋体" w:hAnsi="宋体"/>
          <w:sz w:val="24"/>
          <w:szCs w:val="24"/>
        </w:rPr>
        <w:t>“沙尘暴”</w:t>
      </w:r>
      <w:r w:rsidR="007421CA">
        <w:rPr>
          <w:rFonts w:ascii="宋体" w:eastAsia="宋体" w:hAnsi="宋体" w:hint="eastAsia"/>
          <w:sz w:val="24"/>
          <w:szCs w:val="24"/>
        </w:rPr>
        <w:t>后</w:t>
      </w:r>
      <w:r w:rsidRPr="009A1FB2">
        <w:rPr>
          <w:rFonts w:ascii="宋体" w:eastAsia="宋体" w:hAnsi="宋体"/>
          <w:sz w:val="24"/>
          <w:szCs w:val="24"/>
        </w:rPr>
        <w:t>，其性格</w:t>
      </w:r>
      <w:r w:rsidR="006E348F">
        <w:rPr>
          <w:rFonts w:ascii="宋体" w:eastAsia="宋体" w:hAnsi="宋体" w:hint="eastAsia"/>
          <w:sz w:val="24"/>
          <w:szCs w:val="24"/>
        </w:rPr>
        <w:t>的改变</w:t>
      </w:r>
      <w:r w:rsidRPr="009A1FB2">
        <w:rPr>
          <w:rFonts w:ascii="宋体" w:eastAsia="宋体" w:hAnsi="宋体"/>
          <w:sz w:val="24"/>
          <w:szCs w:val="24"/>
        </w:rPr>
        <w:t>也更加鲜明，使读者能够更加深入地理解他们的内心世界。</w:t>
      </w:r>
    </w:p>
    <w:p w:rsidR="009A1FB2" w:rsidRPr="009A1FB2" w:rsidRDefault="009A1FB2" w:rsidP="0040448F">
      <w:pPr>
        <w:pStyle w:val="23"/>
        <w:spacing w:line="400" w:lineRule="exact"/>
        <w:ind w:firstLineChars="200" w:firstLine="480"/>
        <w:jc w:val="both"/>
        <w:rPr>
          <w:rFonts w:ascii="宋体" w:eastAsia="宋体" w:hAnsi="宋体"/>
          <w:sz w:val="24"/>
          <w:szCs w:val="24"/>
        </w:rPr>
      </w:pPr>
      <w:r w:rsidRPr="009A1FB2">
        <w:rPr>
          <w:rFonts w:ascii="宋体" w:eastAsia="宋体" w:hAnsi="宋体"/>
          <w:sz w:val="24"/>
          <w:szCs w:val="24"/>
        </w:rPr>
        <w:t>在情节推动方面，“沙尘暴” 作为关键的情节转折点，打破了原有的情节走向，引发了一系列新的事件和冲突，使故事充满了戏剧性和张力。它巧妙地串联起卡夫卡和中田的故事线索，将看似平行的两条故事线有机地整合在一起，构建了独特而完整的叙事结构。</w:t>
      </w:r>
    </w:p>
    <w:p w:rsidR="009A1FB2" w:rsidRPr="009A1FB2" w:rsidRDefault="009A1FB2" w:rsidP="0040448F">
      <w:pPr>
        <w:pStyle w:val="23"/>
        <w:spacing w:line="400" w:lineRule="exact"/>
        <w:ind w:firstLineChars="200" w:firstLine="480"/>
        <w:jc w:val="both"/>
        <w:rPr>
          <w:rFonts w:ascii="宋体" w:eastAsia="宋体" w:hAnsi="宋体"/>
          <w:sz w:val="24"/>
          <w:szCs w:val="24"/>
        </w:rPr>
      </w:pPr>
      <w:r w:rsidRPr="009A1FB2">
        <w:rPr>
          <w:rFonts w:ascii="宋体" w:eastAsia="宋体" w:hAnsi="宋体"/>
          <w:sz w:val="24"/>
          <w:szCs w:val="24"/>
        </w:rPr>
        <w:t>“沙尘暴” 意象丰富了小说的象征体系，与入口石、森林等其他象征元素相互呼应，共同构建起一个充满深意的文学世界。它还极大地提升了作品的艺术感染力与审美价值，营造出紧张、压抑且充满迷茫的氛围，触动读者的情感，引发对命运、成长等主题的深刻思考，同时为小说增添了雄浑壮阔的力量之美和深邃的哲理之美。</w:t>
      </w:r>
    </w:p>
    <w:p w:rsidR="001A7485" w:rsidRDefault="00000000" w:rsidP="00A06272">
      <w:pPr>
        <w:pStyle w:val="1"/>
        <w:spacing w:beforeLines="100" w:before="312" w:afterLines="100" w:after="312"/>
        <w:ind w:firstLine="653"/>
        <w:rPr>
          <w:rFonts w:eastAsia="黑体"/>
          <w:sz w:val="32"/>
          <w:szCs w:val="32"/>
        </w:rPr>
      </w:pPr>
      <w:bookmarkStart w:id="244" w:name="_Toc536175161"/>
      <w:r>
        <w:rPr>
          <w:rFonts w:eastAsia="黑体"/>
          <w:sz w:val="32"/>
          <w:szCs w:val="32"/>
        </w:rPr>
        <w:t>参考文献</w:t>
      </w:r>
      <w:bookmarkEnd w:id="244"/>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[1]</w:t>
      </w:r>
      <w:r w:rsidR="00FE6AB1" w:rsidRPr="004D6C7B">
        <w:rPr>
          <w:rFonts w:ascii="宋体" w:eastAsia="宋体" w:hAnsi="宋体" w:hint="eastAsia"/>
          <w:sz w:val="24"/>
          <w:szCs w:val="24"/>
        </w:rPr>
        <w:t>村上春树</w:t>
      </w:r>
      <w:r w:rsidRPr="004D6C7B">
        <w:rPr>
          <w:rFonts w:ascii="宋体" w:eastAsia="宋体" w:hAnsi="宋体" w:hint="eastAsia"/>
          <w:sz w:val="24"/>
          <w:szCs w:val="24"/>
        </w:rPr>
        <w:t>.</w:t>
      </w:r>
      <w:r w:rsidR="00FE6AB1" w:rsidRPr="004D6C7B">
        <w:rPr>
          <w:rFonts w:ascii="宋体" w:eastAsia="宋体" w:hAnsi="宋体" w:hint="eastAsia"/>
          <w:sz w:val="24"/>
          <w:szCs w:val="24"/>
        </w:rPr>
        <w:t>海边的卡夫卡</w:t>
      </w:r>
      <w:r w:rsidRPr="004D6C7B">
        <w:rPr>
          <w:rFonts w:ascii="宋体" w:eastAsia="宋体" w:hAnsi="宋体"/>
          <w:sz w:val="24"/>
          <w:szCs w:val="24"/>
        </w:rPr>
        <w:t>[</w:t>
      </w:r>
      <w:r w:rsidR="00FE6AB1" w:rsidRPr="004D6C7B">
        <w:rPr>
          <w:rFonts w:ascii="宋体" w:eastAsia="宋体" w:hAnsi="宋体" w:hint="eastAsia"/>
          <w:sz w:val="24"/>
          <w:szCs w:val="24"/>
        </w:rPr>
        <w:t>M</w:t>
      </w:r>
      <w:r w:rsidRPr="004D6C7B">
        <w:rPr>
          <w:rFonts w:ascii="宋体" w:eastAsia="宋体" w:hAnsi="宋体"/>
          <w:sz w:val="24"/>
          <w:szCs w:val="24"/>
        </w:rPr>
        <w:t>].</w:t>
      </w:r>
      <w:r w:rsidR="00FE6AB1" w:rsidRPr="004D6C7B">
        <w:rPr>
          <w:rFonts w:ascii="宋体" w:eastAsia="宋体" w:hAnsi="宋体" w:hint="eastAsia"/>
          <w:sz w:val="24"/>
          <w:szCs w:val="24"/>
        </w:rPr>
        <w:t>林少华</w:t>
      </w:r>
      <w:r w:rsidR="00371D7A" w:rsidRPr="004D6C7B">
        <w:rPr>
          <w:rFonts w:ascii="宋体" w:eastAsia="宋体" w:hAnsi="宋体" w:hint="eastAsia"/>
          <w:sz w:val="24"/>
          <w:szCs w:val="24"/>
        </w:rPr>
        <w:t xml:space="preserve">, </w:t>
      </w:r>
      <w:r w:rsidR="00FE6AB1" w:rsidRPr="004D6C7B">
        <w:rPr>
          <w:rFonts w:ascii="宋体" w:eastAsia="宋体" w:hAnsi="宋体" w:hint="eastAsia"/>
          <w:sz w:val="24"/>
          <w:szCs w:val="24"/>
        </w:rPr>
        <w:t>译</w:t>
      </w:r>
      <w:r w:rsidRPr="004D6C7B">
        <w:rPr>
          <w:rFonts w:ascii="宋体" w:eastAsia="宋体" w:hAnsi="宋体" w:hint="eastAsia"/>
          <w:sz w:val="24"/>
          <w:szCs w:val="24"/>
        </w:rPr>
        <w:t>.</w:t>
      </w:r>
      <w:r w:rsidR="00FE6AB1" w:rsidRPr="004D6C7B">
        <w:rPr>
          <w:rFonts w:ascii="宋体" w:eastAsia="宋体" w:hAnsi="宋体" w:hint="eastAsia"/>
          <w:sz w:val="24"/>
          <w:szCs w:val="24"/>
        </w:rPr>
        <w:t>上海</w:t>
      </w:r>
      <w:r w:rsidR="00884E97" w:rsidRPr="004D6C7B">
        <w:rPr>
          <w:rFonts w:ascii="宋体" w:eastAsia="宋体" w:hAnsi="宋体" w:hint="eastAsia"/>
          <w:sz w:val="24"/>
          <w:szCs w:val="24"/>
        </w:rPr>
        <w:t xml:space="preserve">: </w:t>
      </w:r>
      <w:r w:rsidR="00FE6AB1" w:rsidRPr="004D6C7B">
        <w:rPr>
          <w:rFonts w:ascii="宋体" w:eastAsia="宋体" w:hAnsi="宋体" w:hint="eastAsia"/>
          <w:sz w:val="24"/>
          <w:szCs w:val="24"/>
        </w:rPr>
        <w:t>上海译文出版社,2007</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[2]</w:t>
      </w:r>
      <w:r w:rsidR="002378E4" w:rsidRPr="004D6C7B">
        <w:rPr>
          <w:rFonts w:ascii="宋体" w:eastAsia="宋体" w:hAnsi="宋体" w:hint="eastAsia"/>
          <w:sz w:val="24"/>
          <w:szCs w:val="24"/>
        </w:rPr>
        <w:t>小森洋一</w:t>
      </w:r>
      <w:r w:rsidRPr="004D6C7B">
        <w:rPr>
          <w:rFonts w:ascii="宋体" w:eastAsia="宋体" w:hAnsi="宋体" w:hint="eastAsia"/>
          <w:sz w:val="24"/>
          <w:szCs w:val="24"/>
        </w:rPr>
        <w:t>.</w:t>
      </w:r>
      <w:r w:rsidR="002378E4" w:rsidRPr="004D6C7B">
        <w:rPr>
          <w:rFonts w:ascii="宋体" w:eastAsia="宋体" w:hAnsi="宋体" w:hint="eastAsia"/>
          <w:sz w:val="24"/>
          <w:szCs w:val="24"/>
        </w:rPr>
        <w:t>村上春树论——精读海边的卡夫卡</w:t>
      </w:r>
      <w:r w:rsidRPr="004D6C7B">
        <w:rPr>
          <w:rFonts w:ascii="宋体" w:eastAsia="宋体" w:hAnsi="宋体"/>
          <w:sz w:val="24"/>
          <w:szCs w:val="24"/>
        </w:rPr>
        <w:t>[</w:t>
      </w:r>
      <w:r w:rsidR="002378E4" w:rsidRPr="004D6C7B">
        <w:rPr>
          <w:rFonts w:ascii="宋体" w:eastAsia="宋体" w:hAnsi="宋体" w:hint="eastAsia"/>
          <w:sz w:val="24"/>
          <w:szCs w:val="24"/>
        </w:rPr>
        <w:t>M</w:t>
      </w:r>
      <w:r w:rsidRPr="004D6C7B">
        <w:rPr>
          <w:rFonts w:ascii="宋体" w:eastAsia="宋体" w:hAnsi="宋体"/>
          <w:sz w:val="24"/>
          <w:szCs w:val="24"/>
        </w:rPr>
        <w:t>].</w:t>
      </w:r>
      <w:r w:rsidR="002378E4" w:rsidRPr="004D6C7B">
        <w:rPr>
          <w:rFonts w:ascii="宋体" w:eastAsia="宋体" w:hAnsi="宋体" w:hint="eastAsia"/>
          <w:sz w:val="24"/>
          <w:szCs w:val="24"/>
        </w:rPr>
        <w:t>秦刚，译</w:t>
      </w:r>
      <w:r w:rsidR="00072C46" w:rsidRPr="004D6C7B">
        <w:rPr>
          <w:rFonts w:ascii="宋体" w:eastAsia="宋体" w:hAnsi="宋体" w:hint="eastAsia"/>
          <w:sz w:val="24"/>
          <w:szCs w:val="24"/>
        </w:rPr>
        <w:t xml:space="preserve">, </w:t>
      </w:r>
      <w:r w:rsidR="002378E4" w:rsidRPr="004D6C7B">
        <w:rPr>
          <w:rFonts w:ascii="宋体" w:eastAsia="宋体" w:hAnsi="宋体" w:hint="eastAsia"/>
          <w:sz w:val="24"/>
          <w:szCs w:val="24"/>
        </w:rPr>
        <w:t>北京: 新星出版社</w:t>
      </w:r>
      <w:r w:rsidR="00072C46" w:rsidRPr="004D6C7B">
        <w:rPr>
          <w:rFonts w:ascii="宋体" w:eastAsia="宋体" w:hAnsi="宋体" w:hint="eastAsia"/>
          <w:sz w:val="24"/>
          <w:szCs w:val="24"/>
        </w:rPr>
        <w:t xml:space="preserve">, </w:t>
      </w:r>
      <w:r w:rsidRPr="004D6C7B">
        <w:rPr>
          <w:rFonts w:ascii="宋体" w:eastAsia="宋体" w:hAnsi="宋体"/>
          <w:sz w:val="24"/>
          <w:szCs w:val="24"/>
        </w:rPr>
        <w:t>2</w:t>
      </w:r>
      <w:r w:rsidR="002378E4" w:rsidRPr="004D6C7B">
        <w:rPr>
          <w:rFonts w:ascii="宋体" w:eastAsia="宋体" w:hAnsi="宋体" w:hint="eastAsia"/>
          <w:sz w:val="24"/>
          <w:szCs w:val="24"/>
        </w:rPr>
        <w:t>007</w:t>
      </w:r>
      <w:r w:rsidR="00926CE6" w:rsidRPr="004D6C7B">
        <w:rPr>
          <w:rFonts w:ascii="宋体" w:eastAsia="宋体" w:hAnsi="宋体" w:hint="eastAsia"/>
          <w:sz w:val="24"/>
          <w:szCs w:val="24"/>
        </w:rPr>
        <w:t>(37)</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[3]</w:t>
      </w:r>
      <w:r w:rsidR="00A85910" w:rsidRPr="004D6C7B">
        <w:rPr>
          <w:rFonts w:ascii="宋体" w:eastAsia="宋体" w:hAnsi="宋体" w:hint="eastAsia"/>
          <w:sz w:val="24"/>
          <w:szCs w:val="24"/>
        </w:rPr>
        <w:t>张璐</w:t>
      </w:r>
      <w:r w:rsidRPr="004D6C7B">
        <w:rPr>
          <w:rFonts w:ascii="宋体" w:eastAsia="宋体" w:hAnsi="宋体"/>
          <w:sz w:val="24"/>
          <w:szCs w:val="24"/>
        </w:rPr>
        <w:t>.</w:t>
      </w:r>
      <w:r w:rsidR="00A85910" w:rsidRPr="004D6C7B">
        <w:rPr>
          <w:rFonts w:ascii="宋体" w:eastAsia="宋体" w:hAnsi="宋体" w:hint="eastAsia"/>
          <w:sz w:val="24"/>
          <w:szCs w:val="24"/>
        </w:rPr>
        <w:t>从海边的卡夫卡看村上春树的叙事艺术</w:t>
      </w:r>
      <w:r w:rsidRPr="004D6C7B">
        <w:rPr>
          <w:rFonts w:ascii="宋体" w:eastAsia="宋体" w:hAnsi="宋体"/>
          <w:sz w:val="24"/>
          <w:szCs w:val="24"/>
        </w:rPr>
        <w:t>[J].</w:t>
      </w:r>
      <w:r w:rsidR="00A85910" w:rsidRPr="004D6C7B">
        <w:rPr>
          <w:rFonts w:ascii="宋体" w:eastAsia="宋体" w:hAnsi="宋体" w:hint="eastAsia"/>
          <w:sz w:val="24"/>
          <w:szCs w:val="24"/>
        </w:rPr>
        <w:t>戏剧之家</w:t>
      </w:r>
      <w:r w:rsidRPr="004D6C7B">
        <w:rPr>
          <w:rFonts w:ascii="宋体" w:eastAsia="宋体" w:hAnsi="宋体"/>
          <w:sz w:val="24"/>
          <w:szCs w:val="24"/>
        </w:rPr>
        <w:t>.20</w:t>
      </w:r>
      <w:r w:rsidR="00A85910" w:rsidRPr="004D6C7B">
        <w:rPr>
          <w:rFonts w:ascii="宋体" w:eastAsia="宋体" w:hAnsi="宋体" w:hint="eastAsia"/>
          <w:sz w:val="24"/>
          <w:szCs w:val="24"/>
        </w:rPr>
        <w:t>22</w:t>
      </w:r>
      <w:r w:rsidRPr="004D6C7B">
        <w:rPr>
          <w:rFonts w:ascii="宋体" w:eastAsia="宋体" w:hAnsi="宋体"/>
          <w:sz w:val="24"/>
          <w:szCs w:val="24"/>
        </w:rPr>
        <w:t>(</w:t>
      </w:r>
      <w:r w:rsidR="00A85910" w:rsidRPr="004D6C7B">
        <w:rPr>
          <w:rFonts w:ascii="宋体" w:eastAsia="宋体" w:hAnsi="宋体" w:hint="eastAsia"/>
          <w:sz w:val="24"/>
          <w:szCs w:val="24"/>
        </w:rPr>
        <w:t>17</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[4]</w:t>
      </w:r>
      <w:r w:rsidR="00371D7A" w:rsidRPr="004D6C7B">
        <w:rPr>
          <w:rFonts w:ascii="宋体" w:eastAsia="宋体" w:hAnsi="宋体" w:hint="eastAsia"/>
          <w:sz w:val="24"/>
          <w:szCs w:val="24"/>
        </w:rPr>
        <w:t>魏霞</w:t>
      </w:r>
      <w:r w:rsidRPr="004D6C7B">
        <w:rPr>
          <w:rFonts w:ascii="宋体" w:eastAsia="宋体" w:hAnsi="宋体"/>
          <w:sz w:val="24"/>
          <w:szCs w:val="24"/>
        </w:rPr>
        <w:t>.</w:t>
      </w:r>
      <w:r w:rsidR="00371D7A" w:rsidRPr="004D6C7B">
        <w:rPr>
          <w:rFonts w:ascii="宋体" w:eastAsia="宋体" w:hAnsi="宋体" w:hint="eastAsia"/>
          <w:sz w:val="24"/>
          <w:szCs w:val="24"/>
        </w:rPr>
        <w:t>试论村上春树海边的卡夫卡中的暴力和救赎</w:t>
      </w:r>
      <w:r w:rsidRPr="004D6C7B">
        <w:rPr>
          <w:rFonts w:ascii="宋体" w:eastAsia="宋体" w:hAnsi="宋体"/>
          <w:sz w:val="24"/>
          <w:szCs w:val="24"/>
        </w:rPr>
        <w:t>[J].</w:t>
      </w:r>
      <w:r w:rsidR="00371D7A" w:rsidRPr="004D6C7B">
        <w:rPr>
          <w:rFonts w:ascii="宋体" w:eastAsia="宋体" w:hAnsi="宋体" w:hint="eastAsia"/>
          <w:sz w:val="24"/>
          <w:szCs w:val="24"/>
        </w:rPr>
        <w:t>湖南科技学院学报</w:t>
      </w:r>
      <w:r w:rsidRPr="004D6C7B">
        <w:rPr>
          <w:rFonts w:ascii="宋体" w:eastAsia="宋体" w:hAnsi="宋体"/>
          <w:sz w:val="24"/>
          <w:szCs w:val="24"/>
        </w:rPr>
        <w:t>.201</w:t>
      </w:r>
      <w:r w:rsidR="00371D7A" w:rsidRPr="004D6C7B">
        <w:rPr>
          <w:rFonts w:ascii="宋体" w:eastAsia="宋体" w:hAnsi="宋体" w:hint="eastAsia"/>
          <w:sz w:val="24"/>
          <w:szCs w:val="24"/>
        </w:rPr>
        <w:t>8</w:t>
      </w:r>
      <w:r w:rsidRPr="004D6C7B">
        <w:rPr>
          <w:rFonts w:ascii="宋体" w:eastAsia="宋体" w:hAnsi="宋体"/>
          <w:sz w:val="24"/>
          <w:szCs w:val="24"/>
        </w:rPr>
        <w:t>(</w:t>
      </w:r>
      <w:r w:rsidR="00E03802" w:rsidRPr="004D6C7B">
        <w:rPr>
          <w:rFonts w:ascii="宋体" w:eastAsia="宋体" w:hAnsi="宋体" w:hint="eastAsia"/>
          <w:sz w:val="24"/>
          <w:szCs w:val="24"/>
        </w:rPr>
        <w:t>0</w:t>
      </w:r>
      <w:r w:rsidR="00371D7A" w:rsidRPr="004D6C7B">
        <w:rPr>
          <w:rFonts w:ascii="宋体" w:eastAsia="宋体" w:hAnsi="宋体" w:hint="eastAsia"/>
          <w:sz w:val="24"/>
          <w:szCs w:val="24"/>
        </w:rPr>
        <w:t>1</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[5]</w:t>
      </w:r>
      <w:r w:rsidR="00E03802" w:rsidRPr="004D6C7B">
        <w:rPr>
          <w:rFonts w:ascii="宋体" w:eastAsia="宋体" w:hAnsi="宋体" w:hint="eastAsia"/>
          <w:sz w:val="24"/>
          <w:szCs w:val="24"/>
        </w:rPr>
        <w:t>魏旭然</w:t>
      </w:r>
      <w:r w:rsidRPr="004D6C7B">
        <w:rPr>
          <w:rFonts w:ascii="宋体" w:eastAsia="宋体" w:hAnsi="宋体"/>
          <w:sz w:val="24"/>
          <w:szCs w:val="24"/>
        </w:rPr>
        <w:t>.</w:t>
      </w:r>
      <w:r w:rsidR="00E03802" w:rsidRPr="004D6C7B">
        <w:rPr>
          <w:rFonts w:ascii="宋体" w:eastAsia="宋体" w:hAnsi="宋体" w:hint="eastAsia"/>
          <w:sz w:val="24"/>
          <w:szCs w:val="24"/>
        </w:rPr>
        <w:t>海边的卡夫卡中的经典母题重构——俄狄浦斯之新生</w:t>
      </w:r>
      <w:r w:rsidRPr="004D6C7B">
        <w:rPr>
          <w:rFonts w:ascii="宋体" w:eastAsia="宋体" w:hAnsi="宋体"/>
          <w:sz w:val="24"/>
          <w:szCs w:val="24"/>
        </w:rPr>
        <w:t>[J].</w:t>
      </w:r>
      <w:r w:rsidR="00E03802" w:rsidRPr="004D6C7B">
        <w:rPr>
          <w:rFonts w:ascii="宋体" w:eastAsia="宋体" w:hAnsi="宋体" w:hint="eastAsia"/>
          <w:sz w:val="24"/>
          <w:szCs w:val="24"/>
        </w:rPr>
        <w:t>最小说</w:t>
      </w:r>
      <w:r w:rsidRPr="004D6C7B">
        <w:rPr>
          <w:rFonts w:ascii="宋体" w:eastAsia="宋体" w:hAnsi="宋体"/>
          <w:sz w:val="24"/>
          <w:szCs w:val="24"/>
        </w:rPr>
        <w:t>.20</w:t>
      </w:r>
      <w:r w:rsidR="00E03802" w:rsidRPr="004D6C7B">
        <w:rPr>
          <w:rFonts w:ascii="宋体" w:eastAsia="宋体" w:hAnsi="宋体" w:hint="eastAsia"/>
          <w:sz w:val="24"/>
          <w:szCs w:val="24"/>
        </w:rPr>
        <w:t>22</w:t>
      </w:r>
      <w:r w:rsidRPr="004D6C7B">
        <w:rPr>
          <w:rFonts w:ascii="宋体" w:eastAsia="宋体" w:hAnsi="宋体"/>
          <w:sz w:val="24"/>
          <w:szCs w:val="24"/>
        </w:rPr>
        <w:t>(0</w:t>
      </w:r>
      <w:r w:rsidR="00E03802" w:rsidRPr="004D6C7B">
        <w:rPr>
          <w:rFonts w:ascii="宋体" w:eastAsia="宋体" w:hAnsi="宋体" w:hint="eastAsia"/>
          <w:sz w:val="24"/>
          <w:szCs w:val="24"/>
        </w:rPr>
        <w:t>8</w:t>
      </w:r>
      <w:r w:rsidRPr="004D6C7B">
        <w:rPr>
          <w:rFonts w:ascii="宋体" w:eastAsia="宋体" w:hAnsi="宋体"/>
          <w:sz w:val="24"/>
          <w:szCs w:val="24"/>
        </w:rPr>
        <w:t>)</w:t>
      </w:r>
    </w:p>
    <w:p w:rsidR="001A7485" w:rsidRPr="004D6C7B" w:rsidRDefault="00000000">
      <w:pPr>
        <w:spacing w:line="360" w:lineRule="auto"/>
        <w:rPr>
          <w:rFonts w:ascii="宋体" w:eastAsia="宋体" w:hAnsi="宋体"/>
          <w:sz w:val="24"/>
          <w:szCs w:val="24"/>
        </w:rPr>
      </w:pPr>
      <w:r w:rsidRPr="004D6C7B">
        <w:rPr>
          <w:rFonts w:ascii="宋体" w:eastAsia="宋体" w:hAnsi="宋体"/>
          <w:sz w:val="24"/>
          <w:szCs w:val="24"/>
        </w:rPr>
        <w:t>[6]</w:t>
      </w:r>
      <w:r w:rsidR="00ED1A82">
        <w:rPr>
          <w:rFonts w:ascii="宋体" w:eastAsia="宋体" w:hAnsi="宋体" w:hint="eastAsia"/>
          <w:sz w:val="24"/>
          <w:szCs w:val="24"/>
        </w:rPr>
        <w:t>关冰冰杨炳菁</w:t>
      </w:r>
      <w:r w:rsidRPr="004D6C7B">
        <w:rPr>
          <w:rFonts w:ascii="宋体" w:eastAsia="宋体" w:hAnsi="宋体"/>
          <w:sz w:val="24"/>
          <w:szCs w:val="24"/>
        </w:rPr>
        <w:t>.</w:t>
      </w:r>
      <w:r w:rsidR="00326A35">
        <w:rPr>
          <w:rFonts w:ascii="宋体" w:eastAsia="宋体" w:hAnsi="宋体" w:hint="eastAsia"/>
          <w:sz w:val="24"/>
          <w:szCs w:val="24"/>
        </w:rPr>
        <w:t>村上春树世界尽头与冷酷仙境和海边的卡夫卡的森林意象</w:t>
      </w:r>
      <w:r w:rsidR="00326A35" w:rsidRPr="004D6C7B">
        <w:rPr>
          <w:rFonts w:ascii="宋体" w:eastAsia="宋体" w:hAnsi="宋体" w:hint="eastAsia"/>
          <w:sz w:val="24"/>
          <w:szCs w:val="24"/>
        </w:rPr>
        <w:t xml:space="preserve"> </w:t>
      </w:r>
      <w:r w:rsidRPr="004D6C7B">
        <w:rPr>
          <w:rFonts w:ascii="宋体" w:eastAsia="宋体" w:hAnsi="宋体"/>
          <w:sz w:val="24"/>
          <w:szCs w:val="24"/>
        </w:rPr>
        <w:t>[J].</w:t>
      </w:r>
      <w:r w:rsidR="00326A35">
        <w:rPr>
          <w:rFonts w:ascii="宋体" w:eastAsia="宋体" w:hAnsi="宋体" w:hint="eastAsia"/>
          <w:sz w:val="24"/>
          <w:szCs w:val="24"/>
        </w:rPr>
        <w:t>福建江夏学院学报</w:t>
      </w:r>
      <w:r w:rsidRPr="004D6C7B">
        <w:rPr>
          <w:rFonts w:ascii="宋体" w:eastAsia="宋体" w:hAnsi="宋体" w:hint="eastAsia"/>
          <w:sz w:val="24"/>
          <w:szCs w:val="24"/>
        </w:rPr>
        <w:t>.</w:t>
      </w:r>
      <w:r w:rsidRPr="004D6C7B">
        <w:rPr>
          <w:rFonts w:ascii="宋体" w:eastAsia="宋体" w:hAnsi="宋体"/>
          <w:sz w:val="24"/>
          <w:szCs w:val="24"/>
        </w:rPr>
        <w:t>20</w:t>
      </w:r>
      <w:r w:rsidR="00326A35">
        <w:rPr>
          <w:rFonts w:ascii="宋体" w:eastAsia="宋体" w:hAnsi="宋体" w:hint="eastAsia"/>
          <w:sz w:val="24"/>
          <w:szCs w:val="24"/>
        </w:rPr>
        <w:t>24</w:t>
      </w:r>
      <w:r w:rsidRPr="004D6C7B">
        <w:rPr>
          <w:rFonts w:ascii="宋体" w:eastAsia="宋体" w:hAnsi="宋体"/>
          <w:sz w:val="24"/>
          <w:szCs w:val="24"/>
        </w:rPr>
        <w:t>(</w:t>
      </w:r>
      <w:r w:rsidR="00326A35">
        <w:rPr>
          <w:rFonts w:ascii="宋体" w:eastAsia="宋体" w:hAnsi="宋体" w:hint="eastAsia"/>
          <w:sz w:val="24"/>
          <w:szCs w:val="24"/>
        </w:rPr>
        <w:t>14</w:t>
      </w:r>
      <w:r w:rsidRPr="004D6C7B">
        <w:rPr>
          <w:rFonts w:ascii="宋体" w:eastAsia="宋体" w:hAnsi="宋体"/>
          <w:sz w:val="24"/>
          <w:szCs w:val="24"/>
        </w:rPr>
        <w:t>)</w:t>
      </w:r>
    </w:p>
    <w:p w:rsidR="00274578" w:rsidRDefault="00274578">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403A8C" w:rsidRDefault="00403A8C">
      <w:pPr>
        <w:autoSpaceDE w:val="0"/>
        <w:autoSpaceDN w:val="0"/>
        <w:adjustRightInd w:val="0"/>
        <w:spacing w:line="400" w:lineRule="exact"/>
        <w:jc w:val="left"/>
        <w:rPr>
          <w:rFonts w:ascii="宋体" w:eastAsia="宋体" w:hAnsi="宋体"/>
          <w:sz w:val="24"/>
          <w:szCs w:val="24"/>
        </w:rPr>
      </w:pPr>
    </w:p>
    <w:p w:rsidR="002C646A" w:rsidRDefault="002C646A">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kern w:val="0"/>
          <w:sz w:val="24"/>
          <w:szCs w:val="24"/>
        </w:rPr>
      </w:pPr>
    </w:p>
    <w:p w:rsidR="00FD5691" w:rsidRDefault="00FD5691">
      <w:pPr>
        <w:autoSpaceDE w:val="0"/>
        <w:autoSpaceDN w:val="0"/>
        <w:adjustRightInd w:val="0"/>
        <w:spacing w:line="400" w:lineRule="exact"/>
        <w:jc w:val="left"/>
        <w:rPr>
          <w:rFonts w:ascii="宋体" w:eastAsia="宋体" w:hAnsi="宋体" w:cs="E-BZ" w:hint="eastAsia"/>
          <w:kern w:val="0"/>
          <w:sz w:val="24"/>
          <w:szCs w:val="24"/>
        </w:rPr>
      </w:pPr>
    </w:p>
    <w:p w:rsidR="001A7485" w:rsidRDefault="00000000">
      <w:pPr>
        <w:pStyle w:val="1"/>
        <w:spacing w:beforeLines="100" w:before="312" w:afterLines="100" w:after="312"/>
        <w:ind w:firstLine="653"/>
        <w:rPr>
          <w:rFonts w:eastAsia="黑体"/>
          <w:sz w:val="32"/>
          <w:szCs w:val="32"/>
        </w:rPr>
      </w:pPr>
      <w:r>
        <w:rPr>
          <w:rFonts w:eastAsia="黑体" w:hint="eastAsia"/>
          <w:sz w:val="32"/>
          <w:szCs w:val="32"/>
        </w:rPr>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p>
    <w:p w:rsidR="001A7485" w:rsidRDefault="00AA5FC7" w:rsidP="009176FA">
      <w:pPr>
        <w:autoSpaceDE w:val="0"/>
        <w:autoSpaceDN w:val="0"/>
        <w:adjustRightInd w:val="0"/>
        <w:spacing w:line="400" w:lineRule="exact"/>
        <w:ind w:firstLineChars="200" w:firstLine="480"/>
        <w:rPr>
          <w:rFonts w:ascii="宋体" w:eastAsia="宋体" w:hAnsi="宋体" w:cs="E-BZ" w:hint="eastAsia"/>
          <w:kern w:val="0"/>
          <w:sz w:val="24"/>
          <w:szCs w:val="24"/>
        </w:rPr>
      </w:pPr>
      <w:r w:rsidRPr="00AA5FC7">
        <w:rPr>
          <w:rFonts w:ascii="宋体" w:eastAsia="宋体" w:hAnsi="宋体"/>
          <w:color w:val="191B1F"/>
          <w:sz w:val="24"/>
          <w:szCs w:val="24"/>
          <w:shd w:val="clear" w:color="auto" w:fill="FFFFFF"/>
        </w:rPr>
        <w:t>对于这次毕业实践报告的撰写，最需要感谢的是 老师，她在整个过程中都给予了我充分的帮助和支持。 老师不仅耐心地为我之处实践报告中的不足之处，对实践报告的改进提出宝贵的建议，而且还在我遇到困难时尽心地进行指点与解答。在此借毕业实践报告完成之际，表示由衷的感谢和敬意。</w:t>
      </w:r>
    </w:p>
    <w:sectPr w:rsidR="001A7485">
      <w:footerReference w:type="default" r:id="rId11"/>
      <w:footnotePr>
        <w:numFmt w:val="decimalEnclosedCircl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50BF" w:rsidRDefault="00DA50BF">
      <w:r>
        <w:separator/>
      </w:r>
    </w:p>
  </w:endnote>
  <w:endnote w:type="continuationSeparator" w:id="0">
    <w:p w:rsidR="00DA50BF" w:rsidRDefault="00DA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 w:name="E-BZ">
    <w:altName w:val="微软雅黑"/>
    <w:panose1 w:val="020B0604020202020204"/>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218975"/>
      <w:docPartObj>
        <w:docPartGallery w:val="AutoText"/>
      </w:docPartObj>
    </w:sdtPr>
    <w:sdtContent>
      <w:p w:rsidR="001A7485" w:rsidRDefault="00000000">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50BF" w:rsidRDefault="00DA50BF">
      <w:r>
        <w:separator/>
      </w:r>
    </w:p>
  </w:footnote>
  <w:footnote w:type="continuationSeparator" w:id="0">
    <w:p w:rsidR="00DA50BF" w:rsidRDefault="00DA5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56439"/>
    <w:multiLevelType w:val="multilevel"/>
    <w:tmpl w:val="56A6B9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826508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ministrator">
    <w15:presenceInfo w15:providerId="Windows Live" w15:userId="fa14263fb553f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EA"/>
    <w:rsid w:val="00000339"/>
    <w:rsid w:val="00000442"/>
    <w:rsid w:val="000023F3"/>
    <w:rsid w:val="00003FF0"/>
    <w:rsid w:val="000049A4"/>
    <w:rsid w:val="00006182"/>
    <w:rsid w:val="00007A33"/>
    <w:rsid w:val="00011133"/>
    <w:rsid w:val="00014DA5"/>
    <w:rsid w:val="00014F76"/>
    <w:rsid w:val="000157A3"/>
    <w:rsid w:val="00021053"/>
    <w:rsid w:val="00022BE2"/>
    <w:rsid w:val="000249B6"/>
    <w:rsid w:val="00030AB9"/>
    <w:rsid w:val="0003496D"/>
    <w:rsid w:val="0003545F"/>
    <w:rsid w:val="00036860"/>
    <w:rsid w:val="00041277"/>
    <w:rsid w:val="000415F7"/>
    <w:rsid w:val="00042062"/>
    <w:rsid w:val="00043850"/>
    <w:rsid w:val="000440AA"/>
    <w:rsid w:val="00045960"/>
    <w:rsid w:val="00051AB9"/>
    <w:rsid w:val="00052093"/>
    <w:rsid w:val="000520BB"/>
    <w:rsid w:val="00054C5B"/>
    <w:rsid w:val="000558BF"/>
    <w:rsid w:val="00060BBC"/>
    <w:rsid w:val="00060E3A"/>
    <w:rsid w:val="00063704"/>
    <w:rsid w:val="000646DD"/>
    <w:rsid w:val="00065DDA"/>
    <w:rsid w:val="00066957"/>
    <w:rsid w:val="00070D67"/>
    <w:rsid w:val="00072943"/>
    <w:rsid w:val="00072C46"/>
    <w:rsid w:val="00072D75"/>
    <w:rsid w:val="000739DB"/>
    <w:rsid w:val="00076B7F"/>
    <w:rsid w:val="000803A9"/>
    <w:rsid w:val="0008397D"/>
    <w:rsid w:val="00085280"/>
    <w:rsid w:val="00093A3E"/>
    <w:rsid w:val="000954F0"/>
    <w:rsid w:val="0009672F"/>
    <w:rsid w:val="000A279C"/>
    <w:rsid w:val="000A3A85"/>
    <w:rsid w:val="000A4D29"/>
    <w:rsid w:val="000A6738"/>
    <w:rsid w:val="000A7829"/>
    <w:rsid w:val="000A7DEB"/>
    <w:rsid w:val="000B1437"/>
    <w:rsid w:val="000B1AE6"/>
    <w:rsid w:val="000B3985"/>
    <w:rsid w:val="000C2902"/>
    <w:rsid w:val="000C5410"/>
    <w:rsid w:val="000C6F2C"/>
    <w:rsid w:val="000C73EB"/>
    <w:rsid w:val="000D058B"/>
    <w:rsid w:val="000D0B21"/>
    <w:rsid w:val="000D12C0"/>
    <w:rsid w:val="000D2529"/>
    <w:rsid w:val="000D6BD1"/>
    <w:rsid w:val="000E38D0"/>
    <w:rsid w:val="000E6800"/>
    <w:rsid w:val="000F3F95"/>
    <w:rsid w:val="000F44DE"/>
    <w:rsid w:val="000F4CF5"/>
    <w:rsid w:val="000F5026"/>
    <w:rsid w:val="000F5858"/>
    <w:rsid w:val="000F6825"/>
    <w:rsid w:val="0010344C"/>
    <w:rsid w:val="001152E2"/>
    <w:rsid w:val="0011692E"/>
    <w:rsid w:val="001200FF"/>
    <w:rsid w:val="00123BAD"/>
    <w:rsid w:val="00127256"/>
    <w:rsid w:val="00130829"/>
    <w:rsid w:val="00140065"/>
    <w:rsid w:val="0014284E"/>
    <w:rsid w:val="001445B1"/>
    <w:rsid w:val="00144D16"/>
    <w:rsid w:val="00147FA9"/>
    <w:rsid w:val="00150EA2"/>
    <w:rsid w:val="00153410"/>
    <w:rsid w:val="00154E85"/>
    <w:rsid w:val="00155E4E"/>
    <w:rsid w:val="001575CB"/>
    <w:rsid w:val="00157774"/>
    <w:rsid w:val="001579EC"/>
    <w:rsid w:val="0016323C"/>
    <w:rsid w:val="001649C0"/>
    <w:rsid w:val="00164F5C"/>
    <w:rsid w:val="00176106"/>
    <w:rsid w:val="00177304"/>
    <w:rsid w:val="001828B7"/>
    <w:rsid w:val="00182DBF"/>
    <w:rsid w:val="00186BDD"/>
    <w:rsid w:val="001871E5"/>
    <w:rsid w:val="0019549B"/>
    <w:rsid w:val="0019772E"/>
    <w:rsid w:val="001A585A"/>
    <w:rsid w:val="001A7485"/>
    <w:rsid w:val="001A74E0"/>
    <w:rsid w:val="001B0684"/>
    <w:rsid w:val="001B3740"/>
    <w:rsid w:val="001B3D2C"/>
    <w:rsid w:val="001B728C"/>
    <w:rsid w:val="001C029F"/>
    <w:rsid w:val="001C2094"/>
    <w:rsid w:val="001C39F3"/>
    <w:rsid w:val="001D100A"/>
    <w:rsid w:val="001D471B"/>
    <w:rsid w:val="001D5DBF"/>
    <w:rsid w:val="001E3D73"/>
    <w:rsid w:val="001E5846"/>
    <w:rsid w:val="001E7C0F"/>
    <w:rsid w:val="001F0281"/>
    <w:rsid w:val="001F1397"/>
    <w:rsid w:val="001F4575"/>
    <w:rsid w:val="0020005F"/>
    <w:rsid w:val="0020212A"/>
    <w:rsid w:val="00203A14"/>
    <w:rsid w:val="00203C20"/>
    <w:rsid w:val="002148FB"/>
    <w:rsid w:val="0021527A"/>
    <w:rsid w:val="00220A4E"/>
    <w:rsid w:val="00220E3B"/>
    <w:rsid w:val="00222B1B"/>
    <w:rsid w:val="00223432"/>
    <w:rsid w:val="00227569"/>
    <w:rsid w:val="00230835"/>
    <w:rsid w:val="00230C03"/>
    <w:rsid w:val="00231399"/>
    <w:rsid w:val="00233CD7"/>
    <w:rsid w:val="002378E4"/>
    <w:rsid w:val="00251CC5"/>
    <w:rsid w:val="00252520"/>
    <w:rsid w:val="00255DAB"/>
    <w:rsid w:val="00264FBB"/>
    <w:rsid w:val="00265267"/>
    <w:rsid w:val="00267179"/>
    <w:rsid w:val="002730DA"/>
    <w:rsid w:val="002734B7"/>
    <w:rsid w:val="00274578"/>
    <w:rsid w:val="002749CB"/>
    <w:rsid w:val="00274D6B"/>
    <w:rsid w:val="0028123C"/>
    <w:rsid w:val="00281267"/>
    <w:rsid w:val="00282268"/>
    <w:rsid w:val="00291B8A"/>
    <w:rsid w:val="00292505"/>
    <w:rsid w:val="00293CE6"/>
    <w:rsid w:val="002952F8"/>
    <w:rsid w:val="00297DBF"/>
    <w:rsid w:val="002A323C"/>
    <w:rsid w:val="002A3744"/>
    <w:rsid w:val="002A3B01"/>
    <w:rsid w:val="002A439F"/>
    <w:rsid w:val="002A6D09"/>
    <w:rsid w:val="002B49C8"/>
    <w:rsid w:val="002C1616"/>
    <w:rsid w:val="002C4BFE"/>
    <w:rsid w:val="002C519F"/>
    <w:rsid w:val="002C646A"/>
    <w:rsid w:val="002D4518"/>
    <w:rsid w:val="002D5F44"/>
    <w:rsid w:val="002E1F13"/>
    <w:rsid w:val="002E2C59"/>
    <w:rsid w:val="002E4EEB"/>
    <w:rsid w:val="002E6133"/>
    <w:rsid w:val="002F2C6E"/>
    <w:rsid w:val="0030356A"/>
    <w:rsid w:val="00307FE6"/>
    <w:rsid w:val="003102B6"/>
    <w:rsid w:val="0031031B"/>
    <w:rsid w:val="00313AD4"/>
    <w:rsid w:val="00326A35"/>
    <w:rsid w:val="00326DB5"/>
    <w:rsid w:val="00326DC8"/>
    <w:rsid w:val="00341F45"/>
    <w:rsid w:val="0034274F"/>
    <w:rsid w:val="00343B3F"/>
    <w:rsid w:val="00345566"/>
    <w:rsid w:val="00346D7D"/>
    <w:rsid w:val="00350B3D"/>
    <w:rsid w:val="00350DE9"/>
    <w:rsid w:val="0035404D"/>
    <w:rsid w:val="00354D7E"/>
    <w:rsid w:val="0035685E"/>
    <w:rsid w:val="00360203"/>
    <w:rsid w:val="00362EFB"/>
    <w:rsid w:val="003632EB"/>
    <w:rsid w:val="0036428E"/>
    <w:rsid w:val="003708BF"/>
    <w:rsid w:val="00371D7A"/>
    <w:rsid w:val="003722F7"/>
    <w:rsid w:val="00375E35"/>
    <w:rsid w:val="00376BC6"/>
    <w:rsid w:val="00380D3D"/>
    <w:rsid w:val="003815CD"/>
    <w:rsid w:val="003856C0"/>
    <w:rsid w:val="0038578E"/>
    <w:rsid w:val="00387953"/>
    <w:rsid w:val="003929F2"/>
    <w:rsid w:val="00395489"/>
    <w:rsid w:val="00395F12"/>
    <w:rsid w:val="003976C5"/>
    <w:rsid w:val="003A1B54"/>
    <w:rsid w:val="003A5AFD"/>
    <w:rsid w:val="003B2904"/>
    <w:rsid w:val="003B3CD0"/>
    <w:rsid w:val="003C11FE"/>
    <w:rsid w:val="003C142D"/>
    <w:rsid w:val="003D03F2"/>
    <w:rsid w:val="003D4CE3"/>
    <w:rsid w:val="003D52BD"/>
    <w:rsid w:val="003D62B2"/>
    <w:rsid w:val="003E058F"/>
    <w:rsid w:val="003E376A"/>
    <w:rsid w:val="003F393B"/>
    <w:rsid w:val="003F45A5"/>
    <w:rsid w:val="003F607B"/>
    <w:rsid w:val="0040322B"/>
    <w:rsid w:val="00403A8C"/>
    <w:rsid w:val="0040448F"/>
    <w:rsid w:val="00406797"/>
    <w:rsid w:val="00411350"/>
    <w:rsid w:val="004115F8"/>
    <w:rsid w:val="00411C55"/>
    <w:rsid w:val="004129D8"/>
    <w:rsid w:val="004159CE"/>
    <w:rsid w:val="00415ABB"/>
    <w:rsid w:val="00420523"/>
    <w:rsid w:val="00424CE3"/>
    <w:rsid w:val="00431DB5"/>
    <w:rsid w:val="004350FD"/>
    <w:rsid w:val="00436815"/>
    <w:rsid w:val="00442389"/>
    <w:rsid w:val="004448C0"/>
    <w:rsid w:val="00444AE8"/>
    <w:rsid w:val="00444CC8"/>
    <w:rsid w:val="00446630"/>
    <w:rsid w:val="0045227F"/>
    <w:rsid w:val="004531FE"/>
    <w:rsid w:val="00455CAA"/>
    <w:rsid w:val="004611A4"/>
    <w:rsid w:val="00463443"/>
    <w:rsid w:val="0046548C"/>
    <w:rsid w:val="004764E4"/>
    <w:rsid w:val="00477069"/>
    <w:rsid w:val="00482C5B"/>
    <w:rsid w:val="00484166"/>
    <w:rsid w:val="00492481"/>
    <w:rsid w:val="00492601"/>
    <w:rsid w:val="00493786"/>
    <w:rsid w:val="00495C8A"/>
    <w:rsid w:val="004A1362"/>
    <w:rsid w:val="004B1067"/>
    <w:rsid w:val="004B1696"/>
    <w:rsid w:val="004B5C6A"/>
    <w:rsid w:val="004C2421"/>
    <w:rsid w:val="004D06A2"/>
    <w:rsid w:val="004D3A41"/>
    <w:rsid w:val="004D6C7B"/>
    <w:rsid w:val="004E0704"/>
    <w:rsid w:val="004E0D35"/>
    <w:rsid w:val="004E21D6"/>
    <w:rsid w:val="004E4DC1"/>
    <w:rsid w:val="004E78C1"/>
    <w:rsid w:val="004F3155"/>
    <w:rsid w:val="004F4BF2"/>
    <w:rsid w:val="004F6843"/>
    <w:rsid w:val="00502113"/>
    <w:rsid w:val="0050226D"/>
    <w:rsid w:val="00502AD8"/>
    <w:rsid w:val="0050338F"/>
    <w:rsid w:val="00507DC3"/>
    <w:rsid w:val="00510F28"/>
    <w:rsid w:val="005177B7"/>
    <w:rsid w:val="00521361"/>
    <w:rsid w:val="005222D6"/>
    <w:rsid w:val="0052703A"/>
    <w:rsid w:val="00530A15"/>
    <w:rsid w:val="00533699"/>
    <w:rsid w:val="00533B52"/>
    <w:rsid w:val="005361C8"/>
    <w:rsid w:val="00537A1F"/>
    <w:rsid w:val="00544F9C"/>
    <w:rsid w:val="0055186F"/>
    <w:rsid w:val="00552DAE"/>
    <w:rsid w:val="00556A18"/>
    <w:rsid w:val="00557678"/>
    <w:rsid w:val="00561BBF"/>
    <w:rsid w:val="0056464A"/>
    <w:rsid w:val="00567F07"/>
    <w:rsid w:val="00570CD6"/>
    <w:rsid w:val="005723C9"/>
    <w:rsid w:val="00573718"/>
    <w:rsid w:val="0058218F"/>
    <w:rsid w:val="005836C3"/>
    <w:rsid w:val="00586395"/>
    <w:rsid w:val="00586618"/>
    <w:rsid w:val="005872DF"/>
    <w:rsid w:val="0059156B"/>
    <w:rsid w:val="00594894"/>
    <w:rsid w:val="0059542F"/>
    <w:rsid w:val="00595795"/>
    <w:rsid w:val="00596A4C"/>
    <w:rsid w:val="00597375"/>
    <w:rsid w:val="005A37DE"/>
    <w:rsid w:val="005A5ABC"/>
    <w:rsid w:val="005B2A33"/>
    <w:rsid w:val="005B56E7"/>
    <w:rsid w:val="005C3124"/>
    <w:rsid w:val="005C5808"/>
    <w:rsid w:val="005C74A5"/>
    <w:rsid w:val="005D0CC4"/>
    <w:rsid w:val="005D15FE"/>
    <w:rsid w:val="005D2F0D"/>
    <w:rsid w:val="005D318F"/>
    <w:rsid w:val="005D618E"/>
    <w:rsid w:val="005E7945"/>
    <w:rsid w:val="005F110E"/>
    <w:rsid w:val="005F1402"/>
    <w:rsid w:val="005F520A"/>
    <w:rsid w:val="00600A7F"/>
    <w:rsid w:val="0060335D"/>
    <w:rsid w:val="00604438"/>
    <w:rsid w:val="0061051B"/>
    <w:rsid w:val="00610D6D"/>
    <w:rsid w:val="0061798A"/>
    <w:rsid w:val="00620DEF"/>
    <w:rsid w:val="00621700"/>
    <w:rsid w:val="00622509"/>
    <w:rsid w:val="00626956"/>
    <w:rsid w:val="00627FCF"/>
    <w:rsid w:val="00630CCC"/>
    <w:rsid w:val="006337F3"/>
    <w:rsid w:val="006362B4"/>
    <w:rsid w:val="00637A5B"/>
    <w:rsid w:val="00641A39"/>
    <w:rsid w:val="00642322"/>
    <w:rsid w:val="00642E22"/>
    <w:rsid w:val="0064429A"/>
    <w:rsid w:val="0064468F"/>
    <w:rsid w:val="00650513"/>
    <w:rsid w:val="00656A1A"/>
    <w:rsid w:val="00657CAB"/>
    <w:rsid w:val="00672199"/>
    <w:rsid w:val="00673EA5"/>
    <w:rsid w:val="00680F3B"/>
    <w:rsid w:val="00682098"/>
    <w:rsid w:val="00687C91"/>
    <w:rsid w:val="0069205B"/>
    <w:rsid w:val="006929B9"/>
    <w:rsid w:val="00692AFD"/>
    <w:rsid w:val="00694F4A"/>
    <w:rsid w:val="00695526"/>
    <w:rsid w:val="006A31D3"/>
    <w:rsid w:val="006A31F4"/>
    <w:rsid w:val="006A6E07"/>
    <w:rsid w:val="006B03B5"/>
    <w:rsid w:val="006B3311"/>
    <w:rsid w:val="006B3923"/>
    <w:rsid w:val="006B6441"/>
    <w:rsid w:val="006B645B"/>
    <w:rsid w:val="006B6948"/>
    <w:rsid w:val="006B6F99"/>
    <w:rsid w:val="006C226E"/>
    <w:rsid w:val="006C3FFF"/>
    <w:rsid w:val="006C4E88"/>
    <w:rsid w:val="006E0880"/>
    <w:rsid w:val="006E348F"/>
    <w:rsid w:val="006E70DB"/>
    <w:rsid w:val="006F13D9"/>
    <w:rsid w:val="006F14E6"/>
    <w:rsid w:val="006F190E"/>
    <w:rsid w:val="006F5457"/>
    <w:rsid w:val="006F5757"/>
    <w:rsid w:val="007036C4"/>
    <w:rsid w:val="00703FC3"/>
    <w:rsid w:val="00706084"/>
    <w:rsid w:val="007133D6"/>
    <w:rsid w:val="00714963"/>
    <w:rsid w:val="007205C5"/>
    <w:rsid w:val="00726FE0"/>
    <w:rsid w:val="00732465"/>
    <w:rsid w:val="00732553"/>
    <w:rsid w:val="007342F7"/>
    <w:rsid w:val="00735250"/>
    <w:rsid w:val="007370DD"/>
    <w:rsid w:val="00740DD9"/>
    <w:rsid w:val="007421CA"/>
    <w:rsid w:val="00742585"/>
    <w:rsid w:val="00746A84"/>
    <w:rsid w:val="00751888"/>
    <w:rsid w:val="00752B77"/>
    <w:rsid w:val="00762B96"/>
    <w:rsid w:val="00763292"/>
    <w:rsid w:val="00764F4D"/>
    <w:rsid w:val="00767367"/>
    <w:rsid w:val="007679AE"/>
    <w:rsid w:val="007705E9"/>
    <w:rsid w:val="00770A5F"/>
    <w:rsid w:val="007752E7"/>
    <w:rsid w:val="00782E49"/>
    <w:rsid w:val="00784E5B"/>
    <w:rsid w:val="00785573"/>
    <w:rsid w:val="00787FEB"/>
    <w:rsid w:val="00791769"/>
    <w:rsid w:val="00791C65"/>
    <w:rsid w:val="00794F9F"/>
    <w:rsid w:val="00795276"/>
    <w:rsid w:val="007A11C8"/>
    <w:rsid w:val="007A54D9"/>
    <w:rsid w:val="007A6456"/>
    <w:rsid w:val="007A661E"/>
    <w:rsid w:val="007A6EC5"/>
    <w:rsid w:val="007A7229"/>
    <w:rsid w:val="007B27AF"/>
    <w:rsid w:val="007B2811"/>
    <w:rsid w:val="007B649E"/>
    <w:rsid w:val="007C1FD3"/>
    <w:rsid w:val="007C2B64"/>
    <w:rsid w:val="007C49A3"/>
    <w:rsid w:val="007C53E3"/>
    <w:rsid w:val="007C793C"/>
    <w:rsid w:val="007D1101"/>
    <w:rsid w:val="007D145E"/>
    <w:rsid w:val="007D4287"/>
    <w:rsid w:val="007E66FA"/>
    <w:rsid w:val="007E6BFA"/>
    <w:rsid w:val="007E7B9D"/>
    <w:rsid w:val="007F04F0"/>
    <w:rsid w:val="007F3B62"/>
    <w:rsid w:val="007F3E69"/>
    <w:rsid w:val="007F423C"/>
    <w:rsid w:val="007F6655"/>
    <w:rsid w:val="0080213A"/>
    <w:rsid w:val="00803151"/>
    <w:rsid w:val="00807DD7"/>
    <w:rsid w:val="0081022A"/>
    <w:rsid w:val="008113EF"/>
    <w:rsid w:val="00811ABD"/>
    <w:rsid w:val="00814F15"/>
    <w:rsid w:val="00816329"/>
    <w:rsid w:val="00817874"/>
    <w:rsid w:val="00817E9B"/>
    <w:rsid w:val="00817F92"/>
    <w:rsid w:val="00820F9F"/>
    <w:rsid w:val="00822058"/>
    <w:rsid w:val="00822A6F"/>
    <w:rsid w:val="00822B9E"/>
    <w:rsid w:val="0082509F"/>
    <w:rsid w:val="008272CA"/>
    <w:rsid w:val="00830893"/>
    <w:rsid w:val="008351D3"/>
    <w:rsid w:val="00837CCF"/>
    <w:rsid w:val="00844105"/>
    <w:rsid w:val="008479E2"/>
    <w:rsid w:val="00857131"/>
    <w:rsid w:val="00861743"/>
    <w:rsid w:val="00861A87"/>
    <w:rsid w:val="00865A3E"/>
    <w:rsid w:val="00871EA8"/>
    <w:rsid w:val="0087442E"/>
    <w:rsid w:val="00875464"/>
    <w:rsid w:val="00876808"/>
    <w:rsid w:val="00876C98"/>
    <w:rsid w:val="00884E97"/>
    <w:rsid w:val="0089158F"/>
    <w:rsid w:val="008A726A"/>
    <w:rsid w:val="008B05EB"/>
    <w:rsid w:val="008B2F7C"/>
    <w:rsid w:val="008B418C"/>
    <w:rsid w:val="008B5E6B"/>
    <w:rsid w:val="008B6D45"/>
    <w:rsid w:val="008C31C4"/>
    <w:rsid w:val="008C35AA"/>
    <w:rsid w:val="008C7D14"/>
    <w:rsid w:val="008D0206"/>
    <w:rsid w:val="008D304B"/>
    <w:rsid w:val="008D3B1F"/>
    <w:rsid w:val="008E1E94"/>
    <w:rsid w:val="008E3EB6"/>
    <w:rsid w:val="008E6EFB"/>
    <w:rsid w:val="008F392D"/>
    <w:rsid w:val="008F50DA"/>
    <w:rsid w:val="008F5965"/>
    <w:rsid w:val="00900359"/>
    <w:rsid w:val="00900AB4"/>
    <w:rsid w:val="00902716"/>
    <w:rsid w:val="00902D9A"/>
    <w:rsid w:val="00904634"/>
    <w:rsid w:val="00913731"/>
    <w:rsid w:val="00914D4F"/>
    <w:rsid w:val="009176FA"/>
    <w:rsid w:val="009213E0"/>
    <w:rsid w:val="00923E19"/>
    <w:rsid w:val="00926CE6"/>
    <w:rsid w:val="009323BE"/>
    <w:rsid w:val="00933151"/>
    <w:rsid w:val="009342A0"/>
    <w:rsid w:val="0093444A"/>
    <w:rsid w:val="00937AD6"/>
    <w:rsid w:val="0094319B"/>
    <w:rsid w:val="00943B13"/>
    <w:rsid w:val="00945467"/>
    <w:rsid w:val="009459AF"/>
    <w:rsid w:val="00950315"/>
    <w:rsid w:val="00951838"/>
    <w:rsid w:val="009572A6"/>
    <w:rsid w:val="0096421D"/>
    <w:rsid w:val="00973956"/>
    <w:rsid w:val="00974535"/>
    <w:rsid w:val="00985573"/>
    <w:rsid w:val="00985A6C"/>
    <w:rsid w:val="0098715D"/>
    <w:rsid w:val="0099013C"/>
    <w:rsid w:val="009946CA"/>
    <w:rsid w:val="00997669"/>
    <w:rsid w:val="009A0568"/>
    <w:rsid w:val="009A0CE8"/>
    <w:rsid w:val="009A13FE"/>
    <w:rsid w:val="009A1FB2"/>
    <w:rsid w:val="009A3C09"/>
    <w:rsid w:val="009A6C6B"/>
    <w:rsid w:val="009A7103"/>
    <w:rsid w:val="009A7727"/>
    <w:rsid w:val="009A7935"/>
    <w:rsid w:val="009A7B41"/>
    <w:rsid w:val="009B3616"/>
    <w:rsid w:val="009B4ABC"/>
    <w:rsid w:val="009B5DF9"/>
    <w:rsid w:val="009B5EB3"/>
    <w:rsid w:val="009B793E"/>
    <w:rsid w:val="009C426C"/>
    <w:rsid w:val="009C6AFF"/>
    <w:rsid w:val="009C74BB"/>
    <w:rsid w:val="009C7ED8"/>
    <w:rsid w:val="009D1ACD"/>
    <w:rsid w:val="009D1AD2"/>
    <w:rsid w:val="009D5AB7"/>
    <w:rsid w:val="009D5F4B"/>
    <w:rsid w:val="009E050C"/>
    <w:rsid w:val="009E47FA"/>
    <w:rsid w:val="009E75CC"/>
    <w:rsid w:val="009F167B"/>
    <w:rsid w:val="009F65D4"/>
    <w:rsid w:val="009F6B36"/>
    <w:rsid w:val="00A02C88"/>
    <w:rsid w:val="00A05C32"/>
    <w:rsid w:val="00A06272"/>
    <w:rsid w:val="00A06EEF"/>
    <w:rsid w:val="00A1118D"/>
    <w:rsid w:val="00A118BE"/>
    <w:rsid w:val="00A123BC"/>
    <w:rsid w:val="00A15CEB"/>
    <w:rsid w:val="00A20A73"/>
    <w:rsid w:val="00A210CD"/>
    <w:rsid w:val="00A3267F"/>
    <w:rsid w:val="00A34376"/>
    <w:rsid w:val="00A42BA0"/>
    <w:rsid w:val="00A469C0"/>
    <w:rsid w:val="00A61855"/>
    <w:rsid w:val="00A64E5E"/>
    <w:rsid w:val="00A76603"/>
    <w:rsid w:val="00A824D5"/>
    <w:rsid w:val="00A85910"/>
    <w:rsid w:val="00A87268"/>
    <w:rsid w:val="00A91FC6"/>
    <w:rsid w:val="00A964E9"/>
    <w:rsid w:val="00AA3085"/>
    <w:rsid w:val="00AA4372"/>
    <w:rsid w:val="00AA5D55"/>
    <w:rsid w:val="00AA5FC7"/>
    <w:rsid w:val="00AB2AAA"/>
    <w:rsid w:val="00AB650B"/>
    <w:rsid w:val="00AB7210"/>
    <w:rsid w:val="00AC0E27"/>
    <w:rsid w:val="00AC4A05"/>
    <w:rsid w:val="00AC648E"/>
    <w:rsid w:val="00AC664E"/>
    <w:rsid w:val="00AD58DF"/>
    <w:rsid w:val="00AD5B56"/>
    <w:rsid w:val="00AD6DD9"/>
    <w:rsid w:val="00AD77A1"/>
    <w:rsid w:val="00AE2930"/>
    <w:rsid w:val="00AE44AF"/>
    <w:rsid w:val="00AE45EE"/>
    <w:rsid w:val="00AE634B"/>
    <w:rsid w:val="00AF1BA8"/>
    <w:rsid w:val="00AF373F"/>
    <w:rsid w:val="00AF4464"/>
    <w:rsid w:val="00AF4478"/>
    <w:rsid w:val="00AF4F25"/>
    <w:rsid w:val="00AF5EDC"/>
    <w:rsid w:val="00AF62DB"/>
    <w:rsid w:val="00B013F6"/>
    <w:rsid w:val="00B0238B"/>
    <w:rsid w:val="00B06814"/>
    <w:rsid w:val="00B06B6D"/>
    <w:rsid w:val="00B11DC2"/>
    <w:rsid w:val="00B16F63"/>
    <w:rsid w:val="00B2550F"/>
    <w:rsid w:val="00B26072"/>
    <w:rsid w:val="00B30AA7"/>
    <w:rsid w:val="00B346DE"/>
    <w:rsid w:val="00B36154"/>
    <w:rsid w:val="00B41688"/>
    <w:rsid w:val="00B5436F"/>
    <w:rsid w:val="00B5760F"/>
    <w:rsid w:val="00B62674"/>
    <w:rsid w:val="00B6347F"/>
    <w:rsid w:val="00B66AE3"/>
    <w:rsid w:val="00B670DB"/>
    <w:rsid w:val="00B676FA"/>
    <w:rsid w:val="00B70BA9"/>
    <w:rsid w:val="00B731A5"/>
    <w:rsid w:val="00B75F5C"/>
    <w:rsid w:val="00B770A3"/>
    <w:rsid w:val="00B84CCF"/>
    <w:rsid w:val="00B8540A"/>
    <w:rsid w:val="00B85D6E"/>
    <w:rsid w:val="00B86999"/>
    <w:rsid w:val="00B953BB"/>
    <w:rsid w:val="00B95EA8"/>
    <w:rsid w:val="00BA2A6B"/>
    <w:rsid w:val="00BA5743"/>
    <w:rsid w:val="00BA6DD0"/>
    <w:rsid w:val="00BB43AE"/>
    <w:rsid w:val="00BC29AE"/>
    <w:rsid w:val="00BD0779"/>
    <w:rsid w:val="00BE1693"/>
    <w:rsid w:val="00BE176A"/>
    <w:rsid w:val="00BE17BF"/>
    <w:rsid w:val="00BE5AA1"/>
    <w:rsid w:val="00BE6A65"/>
    <w:rsid w:val="00BF2A7B"/>
    <w:rsid w:val="00BF3D9B"/>
    <w:rsid w:val="00BF43A0"/>
    <w:rsid w:val="00BF5D20"/>
    <w:rsid w:val="00BF6800"/>
    <w:rsid w:val="00C03957"/>
    <w:rsid w:val="00C0739F"/>
    <w:rsid w:val="00C140EF"/>
    <w:rsid w:val="00C1688D"/>
    <w:rsid w:val="00C16892"/>
    <w:rsid w:val="00C17886"/>
    <w:rsid w:val="00C178EA"/>
    <w:rsid w:val="00C17FCD"/>
    <w:rsid w:val="00C20507"/>
    <w:rsid w:val="00C21E1A"/>
    <w:rsid w:val="00C247D4"/>
    <w:rsid w:val="00C27EBA"/>
    <w:rsid w:val="00C34A85"/>
    <w:rsid w:val="00C34EC8"/>
    <w:rsid w:val="00C4294E"/>
    <w:rsid w:val="00C42A33"/>
    <w:rsid w:val="00C42C60"/>
    <w:rsid w:val="00C442E8"/>
    <w:rsid w:val="00C44BF1"/>
    <w:rsid w:val="00C46D96"/>
    <w:rsid w:val="00C506D9"/>
    <w:rsid w:val="00C51A40"/>
    <w:rsid w:val="00C53C0F"/>
    <w:rsid w:val="00C55C29"/>
    <w:rsid w:val="00C61AF6"/>
    <w:rsid w:val="00C61F35"/>
    <w:rsid w:val="00C70BE7"/>
    <w:rsid w:val="00C71802"/>
    <w:rsid w:val="00C71AB6"/>
    <w:rsid w:val="00C75380"/>
    <w:rsid w:val="00C763BA"/>
    <w:rsid w:val="00C81D31"/>
    <w:rsid w:val="00C85221"/>
    <w:rsid w:val="00C8551B"/>
    <w:rsid w:val="00C86983"/>
    <w:rsid w:val="00C87C9B"/>
    <w:rsid w:val="00C93661"/>
    <w:rsid w:val="00C936C2"/>
    <w:rsid w:val="00CA0D34"/>
    <w:rsid w:val="00CA5D48"/>
    <w:rsid w:val="00CB4CFE"/>
    <w:rsid w:val="00CB6A60"/>
    <w:rsid w:val="00CB738A"/>
    <w:rsid w:val="00CC19D0"/>
    <w:rsid w:val="00CC438A"/>
    <w:rsid w:val="00CC46CB"/>
    <w:rsid w:val="00CC4C8B"/>
    <w:rsid w:val="00CD145A"/>
    <w:rsid w:val="00CD7573"/>
    <w:rsid w:val="00CE10AC"/>
    <w:rsid w:val="00CE1BF7"/>
    <w:rsid w:val="00CE77D9"/>
    <w:rsid w:val="00CF2E8E"/>
    <w:rsid w:val="00CF69A0"/>
    <w:rsid w:val="00CF7781"/>
    <w:rsid w:val="00D00AB8"/>
    <w:rsid w:val="00D03C30"/>
    <w:rsid w:val="00D11D54"/>
    <w:rsid w:val="00D11EDA"/>
    <w:rsid w:val="00D209D9"/>
    <w:rsid w:val="00D21B98"/>
    <w:rsid w:val="00D2274C"/>
    <w:rsid w:val="00D243E2"/>
    <w:rsid w:val="00D32F9E"/>
    <w:rsid w:val="00D35D0C"/>
    <w:rsid w:val="00D36DBA"/>
    <w:rsid w:val="00D410C4"/>
    <w:rsid w:val="00D434B0"/>
    <w:rsid w:val="00D43732"/>
    <w:rsid w:val="00D46DFF"/>
    <w:rsid w:val="00D47DE2"/>
    <w:rsid w:val="00D55EB1"/>
    <w:rsid w:val="00D61D3D"/>
    <w:rsid w:val="00D62898"/>
    <w:rsid w:val="00D62DCC"/>
    <w:rsid w:val="00D63B65"/>
    <w:rsid w:val="00D6403B"/>
    <w:rsid w:val="00D67421"/>
    <w:rsid w:val="00D67737"/>
    <w:rsid w:val="00D709E5"/>
    <w:rsid w:val="00D7491D"/>
    <w:rsid w:val="00D7645F"/>
    <w:rsid w:val="00D778DF"/>
    <w:rsid w:val="00D825BD"/>
    <w:rsid w:val="00D8279E"/>
    <w:rsid w:val="00D84B51"/>
    <w:rsid w:val="00D901C4"/>
    <w:rsid w:val="00D9491F"/>
    <w:rsid w:val="00D9598A"/>
    <w:rsid w:val="00D9734C"/>
    <w:rsid w:val="00DA1629"/>
    <w:rsid w:val="00DA16D7"/>
    <w:rsid w:val="00DA2334"/>
    <w:rsid w:val="00DA42E5"/>
    <w:rsid w:val="00DA50BF"/>
    <w:rsid w:val="00DA6F73"/>
    <w:rsid w:val="00DA7283"/>
    <w:rsid w:val="00DB2E5B"/>
    <w:rsid w:val="00DB2FC7"/>
    <w:rsid w:val="00DB3F0D"/>
    <w:rsid w:val="00DB5070"/>
    <w:rsid w:val="00DB54CB"/>
    <w:rsid w:val="00DE1EA5"/>
    <w:rsid w:val="00DE32DB"/>
    <w:rsid w:val="00DE3717"/>
    <w:rsid w:val="00DE37B0"/>
    <w:rsid w:val="00DE4286"/>
    <w:rsid w:val="00DE4792"/>
    <w:rsid w:val="00DE47E9"/>
    <w:rsid w:val="00DF60B8"/>
    <w:rsid w:val="00DF7FB0"/>
    <w:rsid w:val="00E03802"/>
    <w:rsid w:val="00E13279"/>
    <w:rsid w:val="00E21A4A"/>
    <w:rsid w:val="00E25E02"/>
    <w:rsid w:val="00E27CAF"/>
    <w:rsid w:val="00E34009"/>
    <w:rsid w:val="00E35080"/>
    <w:rsid w:val="00E35DAE"/>
    <w:rsid w:val="00E35F7E"/>
    <w:rsid w:val="00E42303"/>
    <w:rsid w:val="00E42B44"/>
    <w:rsid w:val="00E42F07"/>
    <w:rsid w:val="00E436FD"/>
    <w:rsid w:val="00E45A11"/>
    <w:rsid w:val="00E53834"/>
    <w:rsid w:val="00E56476"/>
    <w:rsid w:val="00E57A88"/>
    <w:rsid w:val="00E63456"/>
    <w:rsid w:val="00E662F5"/>
    <w:rsid w:val="00E66643"/>
    <w:rsid w:val="00E706D7"/>
    <w:rsid w:val="00E70E82"/>
    <w:rsid w:val="00E726CC"/>
    <w:rsid w:val="00E729A3"/>
    <w:rsid w:val="00E73316"/>
    <w:rsid w:val="00E75375"/>
    <w:rsid w:val="00E77D11"/>
    <w:rsid w:val="00E81F62"/>
    <w:rsid w:val="00E90286"/>
    <w:rsid w:val="00E955A6"/>
    <w:rsid w:val="00EA0D0C"/>
    <w:rsid w:val="00EA177D"/>
    <w:rsid w:val="00EA76B1"/>
    <w:rsid w:val="00EB2CE8"/>
    <w:rsid w:val="00EB322D"/>
    <w:rsid w:val="00EB5619"/>
    <w:rsid w:val="00EB63A9"/>
    <w:rsid w:val="00EC17F8"/>
    <w:rsid w:val="00EC356D"/>
    <w:rsid w:val="00EC6074"/>
    <w:rsid w:val="00ED0B32"/>
    <w:rsid w:val="00ED1502"/>
    <w:rsid w:val="00ED1A82"/>
    <w:rsid w:val="00ED2457"/>
    <w:rsid w:val="00ED2AFD"/>
    <w:rsid w:val="00EE0DDA"/>
    <w:rsid w:val="00EE0DEC"/>
    <w:rsid w:val="00EE15FD"/>
    <w:rsid w:val="00EE43ED"/>
    <w:rsid w:val="00EE6458"/>
    <w:rsid w:val="00EE6A3C"/>
    <w:rsid w:val="00EE7C9C"/>
    <w:rsid w:val="00EF09B3"/>
    <w:rsid w:val="00EF261D"/>
    <w:rsid w:val="00EF620C"/>
    <w:rsid w:val="00EF72DD"/>
    <w:rsid w:val="00F035B0"/>
    <w:rsid w:val="00F03D77"/>
    <w:rsid w:val="00F105D1"/>
    <w:rsid w:val="00F1434C"/>
    <w:rsid w:val="00F20F3C"/>
    <w:rsid w:val="00F26D90"/>
    <w:rsid w:val="00F339B6"/>
    <w:rsid w:val="00F35B66"/>
    <w:rsid w:val="00F35C3F"/>
    <w:rsid w:val="00F37E8F"/>
    <w:rsid w:val="00F37F17"/>
    <w:rsid w:val="00F44EE4"/>
    <w:rsid w:val="00F46635"/>
    <w:rsid w:val="00F527F2"/>
    <w:rsid w:val="00F57202"/>
    <w:rsid w:val="00F57B84"/>
    <w:rsid w:val="00F57BFC"/>
    <w:rsid w:val="00F61357"/>
    <w:rsid w:val="00F72A99"/>
    <w:rsid w:val="00F72C95"/>
    <w:rsid w:val="00F73BA0"/>
    <w:rsid w:val="00F73D91"/>
    <w:rsid w:val="00F81B71"/>
    <w:rsid w:val="00F84510"/>
    <w:rsid w:val="00F84F31"/>
    <w:rsid w:val="00F852FF"/>
    <w:rsid w:val="00F857A8"/>
    <w:rsid w:val="00F873F3"/>
    <w:rsid w:val="00F94CDC"/>
    <w:rsid w:val="00F951D8"/>
    <w:rsid w:val="00F9564D"/>
    <w:rsid w:val="00F974C0"/>
    <w:rsid w:val="00FA3139"/>
    <w:rsid w:val="00FA6F25"/>
    <w:rsid w:val="00FA7896"/>
    <w:rsid w:val="00FA7D00"/>
    <w:rsid w:val="00FB6107"/>
    <w:rsid w:val="00FB6828"/>
    <w:rsid w:val="00FC2DE0"/>
    <w:rsid w:val="00FC74B7"/>
    <w:rsid w:val="00FD5691"/>
    <w:rsid w:val="00FD5CA2"/>
    <w:rsid w:val="00FD6695"/>
    <w:rsid w:val="00FE2D60"/>
    <w:rsid w:val="00FE6AB1"/>
    <w:rsid w:val="00FF2D96"/>
    <w:rsid w:val="00FF3D46"/>
    <w:rsid w:val="00FF4807"/>
    <w:rsid w:val="00FF6625"/>
    <w:rsid w:val="00FF698C"/>
    <w:rsid w:val="0B543CE5"/>
    <w:rsid w:val="135B5AB9"/>
    <w:rsid w:val="2BAE7827"/>
    <w:rsid w:val="6799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59E4CF"/>
  <w15:docId w15:val="{A80765FC-D070-1D45-AD84-C989C91E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360" w:lineRule="auto"/>
      <w:ind w:firstLineChars="200" w:firstLine="480"/>
      <w:jc w:val="center"/>
      <w:outlineLvl w:val="0"/>
    </w:pPr>
    <w:rPr>
      <w:rFonts w:ascii="Times New Roman" w:eastAsia="宋体" w:hAnsi="Times New Roman" w:cs="Times New Roman"/>
      <w:b/>
      <w:bCs/>
      <w:kern w:val="44"/>
      <w:sz w:val="30"/>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354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Chars="200" w:firstLine="420"/>
    </w:pPr>
    <w:rPr>
      <w:rFonts w:ascii="Times New Roman" w:eastAsia="宋体" w:hAnsi="Times New Roman" w:cs="Times New Roman"/>
      <w:szCs w:val="20"/>
    </w:rPr>
  </w:style>
  <w:style w:type="paragraph" w:styleId="TOC3">
    <w:name w:val="toc 3"/>
    <w:basedOn w:val="a"/>
    <w:next w:val="a"/>
    <w:autoRedefine/>
    <w:uiPriority w:val="39"/>
    <w:qFormat/>
    <w:pPr>
      <w:tabs>
        <w:tab w:val="right" w:leader="dot" w:pos="8820"/>
      </w:tabs>
      <w:spacing w:before="120"/>
      <w:ind w:leftChars="400" w:left="840"/>
    </w:pPr>
    <w:rPr>
      <w:rFonts w:ascii="宋体" w:eastAsia="宋体" w:hAnsi="宋体" w:cs="Times New Roman"/>
      <w:szCs w:val="21"/>
    </w:rPr>
  </w:style>
  <w:style w:type="paragraph" w:styleId="21">
    <w:name w:val="Body Text Indent 2"/>
    <w:basedOn w:val="a"/>
    <w:link w:val="22"/>
    <w:uiPriority w:val="99"/>
    <w:semiHidden/>
    <w:unhideWhenUsed/>
    <w:qFormat/>
    <w:pPr>
      <w:spacing w:after="120" w:line="480" w:lineRule="auto"/>
      <w:ind w:leftChars="200" w:left="420"/>
    </w:pPr>
  </w:style>
  <w:style w:type="paragraph" w:styleId="a5">
    <w:name w:val="endnote text"/>
    <w:basedOn w:val="a"/>
    <w:link w:val="a6"/>
    <w:uiPriority w:val="99"/>
    <w:semiHidden/>
    <w:unhideWhenUsed/>
    <w:qFormat/>
    <w:pPr>
      <w:snapToGrid w:val="0"/>
      <w:jc w:val="left"/>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820"/>
      </w:tabs>
      <w:spacing w:line="400" w:lineRule="exact"/>
    </w:pPr>
    <w:rPr>
      <w:rFonts w:ascii="Times New Roman" w:eastAsia="宋体" w:hAnsi="Times New Roman" w:cs="Times New Roman"/>
      <w:szCs w:val="24"/>
    </w:rPr>
  </w:style>
  <w:style w:type="paragraph" w:styleId="ab">
    <w:name w:val="footnote text"/>
    <w:basedOn w:val="a"/>
    <w:link w:val="ac"/>
    <w:uiPriority w:val="99"/>
    <w:semiHidden/>
    <w:unhideWhenUsed/>
    <w:qFormat/>
    <w:pPr>
      <w:snapToGrid w:val="0"/>
      <w:jc w:val="left"/>
    </w:pPr>
    <w:rPr>
      <w:sz w:val="18"/>
      <w:szCs w:val="18"/>
    </w:rPr>
  </w:style>
  <w:style w:type="paragraph" w:styleId="TOC2">
    <w:name w:val="toc 2"/>
    <w:basedOn w:val="a"/>
    <w:next w:val="a"/>
    <w:autoRedefine/>
    <w:uiPriority w:val="39"/>
    <w:qFormat/>
    <w:pPr>
      <w:tabs>
        <w:tab w:val="right" w:leader="dot" w:pos="8820"/>
      </w:tabs>
      <w:spacing w:before="120"/>
      <w:ind w:leftChars="200" w:left="420"/>
    </w:pPr>
    <w:rPr>
      <w:rFonts w:ascii="宋体" w:eastAsia="宋体" w:hAnsi="宋体" w:cs="Times New Roman"/>
      <w:sz w:val="24"/>
      <w:szCs w:val="24"/>
    </w:r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endnote reference"/>
    <w:basedOn w:val="a0"/>
    <w:uiPriority w:val="99"/>
    <w:semiHidden/>
    <w:unhideWhenUsed/>
    <w:qFormat/>
    <w:rPr>
      <w:vertAlign w:val="superscript"/>
    </w:rPr>
  </w:style>
  <w:style w:type="character" w:styleId="af">
    <w:name w:val="Hyperlink"/>
    <w:uiPriority w:val="99"/>
    <w:qFormat/>
    <w:rPr>
      <w:color w:val="0000FF"/>
      <w:u w:val="single"/>
    </w:rPr>
  </w:style>
  <w:style w:type="character" w:styleId="af0">
    <w:name w:val="footnote reference"/>
    <w:basedOn w:val="a0"/>
    <w:uiPriority w:val="99"/>
    <w:semiHidden/>
    <w:unhideWhenUsed/>
    <w:qFormat/>
    <w:rPr>
      <w:vertAlign w:val="superscript"/>
    </w:rPr>
  </w:style>
  <w:style w:type="character" w:customStyle="1" w:styleId="a4">
    <w:name w:val="正文文本缩进 字符"/>
    <w:basedOn w:val="a0"/>
    <w:link w:val="a3"/>
    <w:qFormat/>
    <w:rPr>
      <w:rFonts w:ascii="Times New Roman" w:eastAsia="宋体" w:hAnsi="Times New Roman" w:cs="Times New Roman"/>
      <w:szCs w:val="20"/>
    </w:rPr>
  </w:style>
  <w:style w:type="character" w:customStyle="1" w:styleId="22">
    <w:name w:val="正文文本缩进 2 字符"/>
    <w:basedOn w:val="a0"/>
    <w:link w:val="21"/>
    <w:uiPriority w:val="99"/>
    <w:semiHidden/>
    <w:qFormat/>
  </w:style>
  <w:style w:type="character" w:customStyle="1" w:styleId="10">
    <w:name w:val="标题 1 字符"/>
    <w:basedOn w:val="a0"/>
    <w:link w:val="1"/>
    <w:qFormat/>
    <w:rPr>
      <w:rFonts w:ascii="Times New Roman" w:eastAsia="宋体" w:hAnsi="Times New Roman" w:cs="Times New Roman"/>
      <w:b/>
      <w:bCs/>
      <w:kern w:val="44"/>
      <w:sz w:val="30"/>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NormalObject">
    <w:name w:val="Normal Object"/>
    <w:qFormat/>
    <w:rPr>
      <w:rFonts w:ascii="Calibri" w:eastAsia="Calibri" w:hAnsi="Calibri" w:cs="Times New Roman"/>
      <w:kern w:val="2"/>
      <w:sz w:val="24"/>
      <w:szCs w:val="24"/>
      <w:lang w:eastAsia="en-US"/>
    </w:rPr>
  </w:style>
  <w:style w:type="character" w:customStyle="1" w:styleId="a6">
    <w:name w:val="尾注文本 字符"/>
    <w:basedOn w:val="a0"/>
    <w:link w:val="a5"/>
    <w:uiPriority w:val="99"/>
    <w:semiHidden/>
    <w:qFormat/>
  </w:style>
  <w:style w:type="character" w:customStyle="1" w:styleId="ac">
    <w:name w:val="脚注文本 字符"/>
    <w:basedOn w:val="a0"/>
    <w:link w:val="ab"/>
    <w:uiPriority w:val="99"/>
    <w:semiHidden/>
    <w:qFormat/>
    <w:rPr>
      <w:sz w:val="18"/>
      <w:szCs w:val="18"/>
    </w:rPr>
  </w:style>
  <w:style w:type="paragraph" w:customStyle="1" w:styleId="23">
    <w:name w:val="2"/>
    <w:rsid w:val="0010344C"/>
    <w:pPr>
      <w:spacing w:before="120" w:after="120" w:line="288" w:lineRule="auto"/>
    </w:pPr>
    <w:rPr>
      <w:rFonts w:ascii="Arial" w:eastAsia="DengXian" w:hAnsi="Arial" w:cs="Arial"/>
      <w:sz w:val="22"/>
      <w:szCs w:val="22"/>
    </w:rPr>
  </w:style>
  <w:style w:type="character" w:customStyle="1" w:styleId="40">
    <w:name w:val="标题 4 字符"/>
    <w:basedOn w:val="a0"/>
    <w:link w:val="4"/>
    <w:uiPriority w:val="9"/>
    <w:rsid w:val="0035404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84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7ED0619-8DAC-4736-AEB6-62A676C914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yu</dc:creator>
  <cp:lastModifiedBy>bywstudiio</cp:lastModifiedBy>
  <cp:revision>1038</cp:revision>
  <cp:lastPrinted>2022-09-29T00:35:00Z</cp:lastPrinted>
  <dcterms:created xsi:type="dcterms:W3CDTF">2022-09-15T06:21:00Z</dcterms:created>
  <dcterms:modified xsi:type="dcterms:W3CDTF">2025-03-10T10:57:00Z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E0AC7AF5C0D64C059AB0FF8EE1126222_13</vt:lpwstr>
  </property>
</Properties>
</file>